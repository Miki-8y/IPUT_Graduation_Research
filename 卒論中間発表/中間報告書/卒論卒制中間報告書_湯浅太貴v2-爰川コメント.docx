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317E4EDE" w:rsidR="001922B9" w:rsidRPr="00C04C39" w:rsidRDefault="005A7AE7" w:rsidP="00C04C39">
      <w:pPr>
        <w:pStyle w:val="ae"/>
      </w:pPr>
      <w:commentRangeStart w:id="0"/>
      <w:r>
        <mc:AlternateContent>
          <mc:Choice Requires="wps">
            <w:drawing>
              <wp:anchor distT="0" distB="0" distL="114300" distR="114300" simplePos="0" relativeHeight="251657216" behindDoc="0" locked="0" layoutInCell="1" allowOverlap="1" wp14:anchorId="1001C89A" wp14:editId="7D1AE05F">
                <wp:simplePos x="0" y="0"/>
                <wp:positionH relativeFrom="column">
                  <wp:posOffset>5318760</wp:posOffset>
                </wp:positionH>
                <wp:positionV relativeFrom="paragraph">
                  <wp:posOffset>-188595</wp:posOffset>
                </wp:positionV>
                <wp:extent cx="930910" cy="299085"/>
                <wp:effectExtent l="0" t="0" r="0" b="0"/>
                <wp:wrapNone/>
                <wp:docPr id="1515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09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C221C" w14:textId="4593522E" w:rsidR="00A64A67" w:rsidRPr="007A1A40" w:rsidRDefault="00270841">
                            <w:pPr>
                              <w:rPr>
                                <w:rFonts w:ascii="Arial" w:hAnsi="Arial" w:cs="Arial"/>
                              </w:rPr>
                            </w:pPr>
                            <w:r>
                              <w:rPr>
                                <w:rFonts w:ascii="Arial" w:hAnsi="Arial" w:cs="Arial" w:hint="eastAsia"/>
                              </w:rPr>
                              <w:t>TK</w:t>
                            </w:r>
                            <w:r w:rsidR="00B72E22">
                              <w:rPr>
                                <w:rFonts w:ascii="Arial" w:hAnsi="Arial" w:cs="Arial" w:hint="eastAsia"/>
                              </w:rPr>
                              <w:t>220205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1C89A" id="_x0000_t202" coordsize="21600,21600" o:spt="202" path="m,l,21600r21600,l21600,xe">
                <v:stroke joinstyle="miter"/>
                <v:path gradientshapeok="t" o:connecttype="rect"/>
              </v:shapetype>
              <v:shape id="Text Box 2" o:spid="_x0000_s1026" type="#_x0000_t202" style="position:absolute;left:0;text-align:left;margin-left:418.8pt;margin-top:-14.85pt;width:73.3pt;height:2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" filled="f" stroked="f">
                <v:path arrowok="t"/>
                <v:textbox>
                  <w:txbxContent>
                    <w:p w14:paraId="558C221C" w14:textId="4593522E" w:rsidR="00A64A67" w:rsidRPr="007A1A40" w:rsidRDefault="00270841">
                      <w:pPr>
                        <w:rPr>
                          <w:rFonts w:ascii="Arial" w:hAnsi="Arial" w:cs="Arial"/>
                        </w:rPr>
                      </w:pPr>
                      <w:r>
                        <w:rPr>
                          <w:rFonts w:ascii="Arial" w:hAnsi="Arial" w:cs="Arial" w:hint="eastAsia"/>
                        </w:rPr>
                        <w:t>TK</w:t>
                      </w:r>
                      <w:r w:rsidR="00B72E22">
                        <w:rPr>
                          <w:rFonts w:ascii="Arial" w:hAnsi="Arial" w:cs="Arial" w:hint="eastAsia"/>
                        </w:rPr>
                        <w:t>220205</w:t>
                      </w:r>
                    </w:p>
                  </w:txbxContent>
                </v:textbox>
              </v:shape>
            </w:pict>
          </mc:Fallback>
        </mc:AlternateContent>
      </w:r>
      <w:r>
        <mc:AlternateContent>
          <mc:Choice Requires="wps">
            <w:drawing>
              <wp:anchor distT="0" distB="0" distL="114300" distR="114300" simplePos="0" relativeHeight="251658240" behindDoc="0" locked="0" layoutInCell="1" allowOverlap="1" wp14:anchorId="748AE861" wp14:editId="0B1EA03D">
                <wp:simplePos x="0" y="0"/>
                <wp:positionH relativeFrom="column">
                  <wp:posOffset>117475</wp:posOffset>
                </wp:positionH>
                <wp:positionV relativeFrom="paragraph">
                  <wp:posOffset>-311150</wp:posOffset>
                </wp:positionV>
                <wp:extent cx="748030" cy="299085"/>
                <wp:effectExtent l="0" t="0" r="1270" b="5715"/>
                <wp:wrapNone/>
                <wp:docPr id="20809415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030" cy="29908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7EFAAD" w14:textId="3D8BF064" w:rsidR="00FA31C2" w:rsidRPr="00FA31C2" w:rsidRDefault="00775558" w:rsidP="00450D42">
                            <w:pPr>
                              <w:jc w:val="center"/>
                              <w:rPr>
                                <w:rFonts w:ascii="Arial" w:hAnsi="Arial" w:cs="Arial"/>
                                <w:b/>
                                <w:bCs/>
                                <w:color w:val="FF0000"/>
                                <w:sz w:val="21"/>
                                <w:szCs w:val="21"/>
                              </w:rPr>
                            </w:pPr>
                            <w:r>
                              <w:rPr>
                                <w:rFonts w:ascii="Arial" w:hAnsi="Arial" w:cs="Arial" w:hint="eastAsia"/>
                                <w:b/>
                                <w:bCs/>
                                <w:color w:val="FF0000"/>
                                <w:sz w:val="21"/>
                                <w:szCs w:val="21"/>
                              </w:rPr>
                              <w:t>学</w:t>
                            </w:r>
                            <w:r w:rsidR="00FA31C2" w:rsidRPr="00FA31C2">
                              <w:rPr>
                                <w:rFonts w:ascii="Arial" w:hAnsi="Arial" w:cs="Arial" w:hint="eastAsia"/>
                                <w:b/>
                                <w:bCs/>
                                <w:color w:val="FF0000"/>
                                <w:sz w:val="21"/>
                                <w:szCs w:val="21"/>
                              </w:rPr>
                              <w:t>外秘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AE861" id="Text Box 3" o:spid="_x0000_s1027" type="#_x0000_t202" style="position:absolute;left:0;text-align:left;margin-left:9.25pt;margin-top:-24.5pt;width:58.9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" filled="f" strokecolor="red" strokeweight="1pt">
                <v:path arrowok="t"/>
                <v:textbox>
                  <w:txbxContent>
                    <w:p w14:paraId="5B7EFAAD" w14:textId="3D8BF064" w:rsidR="00FA31C2" w:rsidRPr="00FA31C2" w:rsidRDefault="00775558" w:rsidP="00450D42">
                      <w:pPr>
                        <w:jc w:val="center"/>
                        <w:rPr>
                          <w:rFonts w:ascii="Arial" w:hAnsi="Arial" w:cs="Arial"/>
                          <w:b/>
                          <w:bCs/>
                          <w:color w:val="FF0000"/>
                          <w:sz w:val="21"/>
                          <w:szCs w:val="21"/>
                        </w:rPr>
                      </w:pPr>
                      <w:r>
                        <w:rPr>
                          <w:rFonts w:ascii="Arial" w:hAnsi="Arial" w:cs="Arial" w:hint="eastAsia"/>
                          <w:b/>
                          <w:bCs/>
                          <w:color w:val="FF0000"/>
                          <w:sz w:val="21"/>
                          <w:szCs w:val="21"/>
                        </w:rPr>
                        <w:t>学</w:t>
                      </w:r>
                      <w:r w:rsidR="00FA31C2" w:rsidRPr="00FA31C2">
                        <w:rPr>
                          <w:rFonts w:ascii="Arial" w:hAnsi="Arial" w:cs="Arial" w:hint="eastAsia"/>
                          <w:b/>
                          <w:bCs/>
                          <w:color w:val="FF0000"/>
                          <w:sz w:val="21"/>
                          <w:szCs w:val="21"/>
                        </w:rPr>
                        <w:t>外秘</w:t>
                      </w:r>
                    </w:p>
                  </w:txbxContent>
                </v:textbox>
              </v:shape>
            </w:pict>
          </mc:Fallback>
        </mc:AlternateContent>
      </w:r>
      <w:r w:rsidR="00B72E22">
        <w:rPr>
          <w:rFonts w:hint="eastAsia"/>
        </w:rPr>
        <w:t>災害時に要支援者を共助するためのプラットフォームの構築</w:t>
      </w:r>
    </w:p>
    <w:p w14:paraId="693F9E71" w14:textId="0907EA0F" w:rsidR="001922B9" w:rsidRPr="00F47523" w:rsidRDefault="00376899" w:rsidP="00C04C39">
      <w:pPr>
        <w:pStyle w:val="ae"/>
        <w:rPr>
          <w:rFonts w:hint="eastAsia"/>
        </w:rPr>
      </w:pPr>
      <w:r>
        <w:rPr>
          <w:rFonts w:hint="eastAsia"/>
        </w:rPr>
        <w:t>The Construction</w:t>
      </w:r>
      <w:r w:rsidR="00086B41">
        <w:rPr>
          <w:rFonts w:hint="eastAsia"/>
        </w:rPr>
        <w:t xml:space="preserve"> of Platform for Mutual Assistance </w:t>
      </w:r>
      <w:r w:rsidR="00670380">
        <w:rPr>
          <w:rFonts w:hint="eastAsia"/>
        </w:rPr>
        <w:t>of</w:t>
      </w:r>
      <w:r>
        <w:rPr>
          <w:rFonts w:hint="eastAsia"/>
        </w:rPr>
        <w:t xml:space="preserve"> Persons Requiring </w:t>
      </w:r>
      <w:r w:rsidR="00086B41">
        <w:rPr>
          <w:rFonts w:hint="eastAsia"/>
        </w:rPr>
        <w:t xml:space="preserve">Support </w:t>
      </w:r>
      <w:r>
        <w:rPr>
          <w:rFonts w:hint="eastAsia"/>
        </w:rPr>
        <w:t>During Disasters</w:t>
      </w:r>
      <w:commentRangeEnd w:id="0"/>
      <w:r w:rsidR="006535BC">
        <w:rPr>
          <w:rStyle w:val="af9"/>
          <w:b w:val="0"/>
          <w:noProof w:val="0"/>
        </w:rPr>
        <w:commentReference w:id="0"/>
      </w:r>
    </w:p>
    <w:p w14:paraId="48AE358F" w14:textId="77777777" w:rsidR="001922B9" w:rsidRPr="00376899" w:rsidRDefault="001922B9" w:rsidP="00EB13EC">
      <w:pPr>
        <w:spacing w:line="100" w:lineRule="exact"/>
        <w:rPr>
          <w:rFonts w:ascii="ＭＳ Ｐ明朝"/>
        </w:rPr>
      </w:pPr>
    </w:p>
    <w:p w14:paraId="5E4986FD" w14:textId="637E5EA4" w:rsidR="001922B9" w:rsidRDefault="00893C5A" w:rsidP="00C04C39">
      <w:pPr>
        <w:pStyle w:val="af0"/>
      </w:pPr>
      <w:r w:rsidRPr="00893C5A">
        <w:t>爰川</w:t>
      </w:r>
      <w:r w:rsidR="001922B9">
        <w:rPr>
          <w:rFonts w:hint="eastAsia"/>
        </w:rPr>
        <w:t xml:space="preserve">研究室　　</w:t>
      </w:r>
      <w:r>
        <w:rPr>
          <w:rFonts w:hint="eastAsia"/>
        </w:rPr>
        <w:t>湯浅太貴</w:t>
      </w:r>
      <w:r w:rsidR="001922B9">
        <w:rPr>
          <w:rFonts w:hint="eastAsia"/>
        </w:rPr>
        <w:t xml:space="preserve">　</w:t>
      </w:r>
      <w:r>
        <w:rPr>
          <w:rFonts w:hint="eastAsia"/>
        </w:rPr>
        <w:t>Taiki</w:t>
      </w:r>
      <w:r w:rsidR="00C22F87">
        <w:rPr>
          <w:rFonts w:hint="eastAsia"/>
        </w:rPr>
        <w:t xml:space="preserve"> </w:t>
      </w:r>
      <w:r>
        <w:rPr>
          <w:rFonts w:hint="eastAsia"/>
        </w:rPr>
        <w:t>Yuasa</w:t>
      </w:r>
    </w:p>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516CEBBB" w:rsidR="001922B9" w:rsidRPr="00C04C39" w:rsidRDefault="00450D42" w:rsidP="00C04C39">
      <w:pPr>
        <w:pStyle w:val="1"/>
      </w:pPr>
      <w:r w:rsidRPr="00C04C39">
        <w:rPr>
          <w:rFonts w:hint="eastAsia"/>
        </w:rPr>
        <w:t>はじめに</w:t>
      </w:r>
    </w:p>
    <w:p w14:paraId="7E050B2F" w14:textId="10720E7B" w:rsidR="00454B01" w:rsidRDefault="003C20BB" w:rsidP="00454B01">
      <w:pPr>
        <w:pStyle w:val="af5"/>
      </w:pPr>
      <w:r>
        <w:rPr>
          <w:rFonts w:hint="eastAsia"/>
        </w:rPr>
        <w:t>日本では</w:t>
      </w:r>
      <w:r w:rsidR="00031504">
        <w:rPr>
          <w:rFonts w:hint="eastAsia"/>
        </w:rPr>
        <w:t>多くの自然災害が発生し続けており</w:t>
      </w:r>
      <w:r w:rsidR="00B140E6">
        <w:rPr>
          <w:rFonts w:hint="eastAsia"/>
        </w:rPr>
        <w:t>(</w:t>
      </w:r>
      <w:r w:rsidR="00031504">
        <w:rPr>
          <w:rFonts w:hint="eastAsia"/>
        </w:rPr>
        <w:t>1)(2)</w:t>
      </w:r>
      <w:r>
        <w:rPr>
          <w:rFonts w:hint="eastAsia"/>
        </w:rPr>
        <w:t>，人々の生活に深刻な影響を与えている</w:t>
      </w:r>
      <w:r w:rsidR="00772127">
        <w:rPr>
          <w:rFonts w:hint="eastAsia"/>
        </w:rPr>
        <w:t>ため，対策が重要視されている</w:t>
      </w:r>
      <w:r>
        <w:rPr>
          <w:rFonts w:hint="eastAsia"/>
        </w:rPr>
        <w:t>．</w:t>
      </w:r>
      <w:r w:rsidR="00D01E17">
        <w:rPr>
          <w:rFonts w:hint="eastAsia"/>
        </w:rPr>
        <w:t>主な</w:t>
      </w:r>
      <w:r w:rsidR="004C0FDB">
        <w:rPr>
          <w:rFonts w:hint="eastAsia"/>
        </w:rPr>
        <w:t>災害対策として自助，共助，公助の３種類が存在</w:t>
      </w:r>
      <w:r w:rsidR="00A537F3">
        <w:rPr>
          <w:rFonts w:hint="eastAsia"/>
        </w:rPr>
        <w:t>し</w:t>
      </w:r>
      <w:r w:rsidR="00B0531E">
        <w:rPr>
          <w:rFonts w:hint="eastAsia"/>
        </w:rPr>
        <w:t>，</w:t>
      </w:r>
      <w:r w:rsidR="004C0FDB">
        <w:rPr>
          <w:rFonts w:hint="eastAsia"/>
        </w:rPr>
        <w:t>その中でも</w:t>
      </w:r>
      <w:r w:rsidR="00F76D9E">
        <w:rPr>
          <w:rFonts w:hint="eastAsia"/>
        </w:rPr>
        <w:t>共助による</w:t>
      </w:r>
      <w:r w:rsidR="00A537F3">
        <w:rPr>
          <w:rFonts w:hint="eastAsia"/>
        </w:rPr>
        <w:t>災害対策が注目を集めている</w:t>
      </w:r>
      <w:r w:rsidR="00A537F3">
        <w:rPr>
          <w:rFonts w:hint="eastAsia"/>
        </w:rPr>
        <w:t>(3)</w:t>
      </w:r>
      <w:r w:rsidR="00A537F3">
        <w:rPr>
          <w:rFonts w:hint="eastAsia"/>
        </w:rPr>
        <w:t>．</w:t>
      </w:r>
      <w:r w:rsidR="00454B01">
        <w:rPr>
          <w:rFonts w:hint="eastAsia"/>
        </w:rPr>
        <w:t>実際，</w:t>
      </w:r>
      <w:r w:rsidR="00454B01">
        <w:rPr>
          <w:rFonts w:hint="eastAsia"/>
        </w:rPr>
        <w:t>2024</w:t>
      </w:r>
      <w:r w:rsidR="00454B01">
        <w:rPr>
          <w:rFonts w:hint="eastAsia"/>
        </w:rPr>
        <w:t>年</w:t>
      </w:r>
      <w:r w:rsidR="00454B01">
        <w:rPr>
          <w:rFonts w:hint="eastAsia"/>
        </w:rPr>
        <w:t>1</w:t>
      </w:r>
      <w:r w:rsidR="00454B01">
        <w:rPr>
          <w:rFonts w:hint="eastAsia"/>
        </w:rPr>
        <w:t>月</w:t>
      </w:r>
      <w:r w:rsidR="00454B01">
        <w:rPr>
          <w:rFonts w:hint="eastAsia"/>
        </w:rPr>
        <w:t>1</w:t>
      </w:r>
      <w:r w:rsidR="00454B01">
        <w:rPr>
          <w:rFonts w:hint="eastAsia"/>
        </w:rPr>
        <w:t>日に発生した能登半島地震では，日ごろ築き上げた人間関係や訓練によって共助による支援活動が実施されたことにより，多くの住民が</w:t>
      </w:r>
      <w:r w:rsidR="001308DE">
        <w:rPr>
          <w:rFonts w:hint="eastAsia"/>
        </w:rPr>
        <w:t>助かった事例が出ている</w:t>
      </w:r>
      <w:r w:rsidR="001308DE">
        <w:rPr>
          <w:rFonts w:hint="eastAsia"/>
        </w:rPr>
        <w:t>(4)</w:t>
      </w:r>
      <w:r w:rsidR="001308DE">
        <w:rPr>
          <w:rFonts w:hint="eastAsia"/>
        </w:rPr>
        <w:t>．</w:t>
      </w:r>
    </w:p>
    <w:p w14:paraId="27340D55" w14:textId="22584348" w:rsidR="001308DE" w:rsidRDefault="00191D25" w:rsidP="001308DE">
      <w:pPr>
        <w:pStyle w:val="af5"/>
      </w:pPr>
      <w:r>
        <w:rPr>
          <w:rFonts w:hint="eastAsia"/>
        </w:rPr>
        <w:t>日本は公助の取り組みとして，</w:t>
      </w:r>
      <w:r w:rsidR="001308DE">
        <w:rPr>
          <w:rFonts w:hint="eastAsia"/>
        </w:rPr>
        <w:t>災害</w:t>
      </w:r>
      <w:r w:rsidR="00E407AD">
        <w:rPr>
          <w:rFonts w:hint="eastAsia"/>
        </w:rPr>
        <w:t>発生</w:t>
      </w:r>
      <w:r w:rsidR="001308DE">
        <w:rPr>
          <w:rFonts w:hint="eastAsia"/>
        </w:rPr>
        <w:t>時に自らの力だけで避難することが困難な人（以下，要支援者と記す）</w:t>
      </w:r>
      <w:r>
        <w:rPr>
          <w:rFonts w:hint="eastAsia"/>
        </w:rPr>
        <w:t>に向けた要支援者ごとの避難支援等を実施するための計画（個別避難計画）を策定している．</w:t>
      </w:r>
      <w:r w:rsidR="001308DE">
        <w:rPr>
          <w:rFonts w:hint="eastAsia"/>
        </w:rPr>
        <w:t>2024</w:t>
      </w:r>
      <w:r w:rsidR="001308DE">
        <w:rPr>
          <w:rFonts w:hint="eastAsia"/>
        </w:rPr>
        <w:t>年</w:t>
      </w:r>
      <w:r w:rsidR="001308DE">
        <w:rPr>
          <w:rFonts w:hint="eastAsia"/>
        </w:rPr>
        <w:t>4</w:t>
      </w:r>
      <w:r w:rsidR="001308DE">
        <w:rPr>
          <w:rFonts w:hint="eastAsia"/>
        </w:rPr>
        <w:t>月</w:t>
      </w:r>
      <w:r w:rsidR="001308DE">
        <w:rPr>
          <w:rFonts w:hint="eastAsia"/>
        </w:rPr>
        <w:t>1</w:t>
      </w:r>
      <w:r w:rsidR="001308DE">
        <w:rPr>
          <w:rFonts w:hint="eastAsia"/>
        </w:rPr>
        <w:t>日時点の調査結果</w:t>
      </w:r>
      <w:r w:rsidR="00653375">
        <w:rPr>
          <w:rFonts w:hint="eastAsia"/>
        </w:rPr>
        <w:t>（図１）</w:t>
      </w:r>
      <w:r w:rsidR="001308DE">
        <w:rPr>
          <w:rFonts w:hint="eastAsia"/>
        </w:rPr>
        <w:t>(</w:t>
      </w:r>
      <w:r w:rsidR="00653375">
        <w:rPr>
          <w:rFonts w:hint="eastAsia"/>
        </w:rPr>
        <w:t>5</w:t>
      </w:r>
      <w:r w:rsidR="001308DE">
        <w:rPr>
          <w:rFonts w:hint="eastAsia"/>
        </w:rPr>
        <w:t>)</w:t>
      </w:r>
      <w:r w:rsidR="001308DE">
        <w:rPr>
          <w:rFonts w:hint="eastAsia"/>
        </w:rPr>
        <w:t>によると，</w:t>
      </w:r>
      <w:r w:rsidR="00653375">
        <w:rPr>
          <w:rFonts w:hint="eastAsia"/>
        </w:rPr>
        <w:t>令和</w:t>
      </w:r>
      <w:r w:rsidR="00653375">
        <w:rPr>
          <w:rFonts w:hint="eastAsia"/>
        </w:rPr>
        <w:t>4</w:t>
      </w:r>
      <w:r w:rsidR="00653375">
        <w:rPr>
          <w:rFonts w:hint="eastAsia"/>
        </w:rPr>
        <w:t>年１月１日から令和</w:t>
      </w:r>
      <w:r w:rsidR="00653375">
        <w:rPr>
          <w:rFonts w:hint="eastAsia"/>
        </w:rPr>
        <w:t>5</w:t>
      </w:r>
      <w:r w:rsidR="00653375">
        <w:rPr>
          <w:rFonts w:hint="eastAsia"/>
        </w:rPr>
        <w:t>年１月</w:t>
      </w:r>
      <w:r w:rsidR="00653375">
        <w:rPr>
          <w:rFonts w:hint="eastAsia"/>
        </w:rPr>
        <w:t>1</w:t>
      </w:r>
      <w:r w:rsidR="00653375">
        <w:rPr>
          <w:rFonts w:hint="eastAsia"/>
        </w:rPr>
        <w:t>日には約</w:t>
      </w:r>
      <w:r w:rsidR="00653375">
        <w:rPr>
          <w:rFonts w:hint="eastAsia"/>
        </w:rPr>
        <w:t>12</w:t>
      </w:r>
      <w:r w:rsidR="00653375">
        <w:rPr>
          <w:rFonts w:hint="eastAsia"/>
        </w:rPr>
        <w:t>万件，令和</w:t>
      </w:r>
      <w:r w:rsidR="00653375">
        <w:rPr>
          <w:rFonts w:hint="eastAsia"/>
        </w:rPr>
        <w:t>5</w:t>
      </w:r>
      <w:r w:rsidR="00653375">
        <w:rPr>
          <w:rFonts w:hint="eastAsia"/>
        </w:rPr>
        <w:t>年１月１日から令和</w:t>
      </w:r>
      <w:r w:rsidR="00653375">
        <w:rPr>
          <w:rFonts w:hint="eastAsia"/>
        </w:rPr>
        <w:t>6</w:t>
      </w:r>
      <w:r w:rsidR="00653375">
        <w:rPr>
          <w:rFonts w:hint="eastAsia"/>
        </w:rPr>
        <w:t>年</w:t>
      </w:r>
      <w:r w:rsidR="00653375">
        <w:rPr>
          <w:rFonts w:hint="eastAsia"/>
        </w:rPr>
        <w:t>4</w:t>
      </w:r>
      <w:r w:rsidR="00653375">
        <w:rPr>
          <w:rFonts w:hint="eastAsia"/>
        </w:rPr>
        <w:t>月１日には約</w:t>
      </w:r>
      <w:r w:rsidR="00653375">
        <w:rPr>
          <w:rFonts w:hint="eastAsia"/>
        </w:rPr>
        <w:t>18</w:t>
      </w:r>
      <w:r w:rsidR="00653375">
        <w:rPr>
          <w:rFonts w:hint="eastAsia"/>
        </w:rPr>
        <w:t>万件策定されたことが分かる．</w:t>
      </w:r>
    </w:p>
    <w:p w14:paraId="40F3BB54" w14:textId="77777777" w:rsidR="00653375" w:rsidRDefault="005A7AE7" w:rsidP="00653375">
      <w:pPr>
        <w:pStyle w:val="af5"/>
      </w:pPr>
      <w:r>
        <w:rPr>
          <w:noProof/>
        </w:rPr>
        <w:drawing>
          <wp:inline distT="0" distB="0" distL="0" distR="0" wp14:anchorId="5EA6D2D9" wp14:editId="30F60413">
            <wp:extent cx="3059430" cy="1582420"/>
            <wp:effectExtent l="0" t="0" r="0" b="0"/>
            <wp:docPr id="1"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1582420"/>
                    </a:xfrm>
                    <a:prstGeom prst="rect">
                      <a:avLst/>
                    </a:prstGeom>
                    <a:noFill/>
                    <a:ln>
                      <a:noFill/>
                    </a:ln>
                  </pic:spPr>
                </pic:pic>
              </a:graphicData>
            </a:graphic>
          </wp:inline>
        </w:drawing>
      </w:r>
    </w:p>
    <w:p w14:paraId="61665FF4" w14:textId="3B9D4F1A" w:rsidR="00653375" w:rsidRDefault="00653375" w:rsidP="00653375">
      <w:pPr>
        <w:pStyle w:val="af5"/>
        <w:jc w:val="center"/>
      </w:pPr>
      <w:r>
        <w:rPr>
          <w:rFonts w:hint="eastAsia"/>
        </w:rPr>
        <w:t>図１　個別避難計画策定の進捗状況（策定された個別避難計画数）</w:t>
      </w:r>
      <w:r>
        <w:rPr>
          <w:rFonts w:hint="eastAsia"/>
        </w:rPr>
        <w:t>(5)</w:t>
      </w:r>
    </w:p>
    <w:p w14:paraId="7E5093F2" w14:textId="2F19F048" w:rsidR="00653375" w:rsidRPr="001308DE" w:rsidRDefault="00653375" w:rsidP="00653375">
      <w:pPr>
        <w:pStyle w:val="af5"/>
      </w:pPr>
      <w:r>
        <w:rPr>
          <w:rFonts w:hint="eastAsia"/>
        </w:rPr>
        <w:t>しかしながら，このままのペースで現時点のすべての名簿掲載者を策定しようとしただけでも約</w:t>
      </w:r>
      <w:r>
        <w:rPr>
          <w:rFonts w:hint="eastAsia"/>
        </w:rPr>
        <w:t>11</w:t>
      </w:r>
      <w:r>
        <w:rPr>
          <w:rFonts w:hint="eastAsia"/>
        </w:rPr>
        <w:t>年かかることになり，予算や人的リソースの面で問題が挙げられる．従って，公助の取り組みには限界があるため，共助による要支援者の避難が重要である．</w:t>
      </w:r>
    </w:p>
    <w:p w14:paraId="705E7D50" w14:textId="64BCF0A9" w:rsidR="004753F2" w:rsidRPr="00653375" w:rsidRDefault="001A7271" w:rsidP="00653375">
      <w:pPr>
        <w:pStyle w:val="af5"/>
      </w:pPr>
      <w:r>
        <w:rPr>
          <w:rFonts w:hint="eastAsia"/>
        </w:rPr>
        <w:t>本研究には先行研究</w:t>
      </w:r>
      <w:r>
        <w:rPr>
          <w:rFonts w:hint="eastAsia"/>
        </w:rPr>
        <w:t>(</w:t>
      </w:r>
      <w:r w:rsidR="00653375">
        <w:rPr>
          <w:rFonts w:hint="eastAsia"/>
        </w:rPr>
        <w:t>6</w:t>
      </w:r>
      <w:r>
        <w:rPr>
          <w:rFonts w:hint="eastAsia"/>
        </w:rPr>
        <w:t>)</w:t>
      </w:r>
      <w:r>
        <w:rPr>
          <w:rFonts w:hint="eastAsia"/>
        </w:rPr>
        <w:t>が存在し，災害発生時の避難行動における共助の効果をより高めるための情報プラットフォームの提案という内容について引き継いでいる．</w:t>
      </w:r>
    </w:p>
    <w:p w14:paraId="50C9883A" w14:textId="6664C3F2" w:rsidR="006B1040" w:rsidRPr="006B1040" w:rsidRDefault="00A74B30" w:rsidP="00653375">
      <w:pPr>
        <w:pStyle w:val="af5"/>
        <w:jc w:val="left"/>
      </w:pPr>
      <w:r>
        <w:rPr>
          <w:rFonts w:hint="eastAsia"/>
        </w:rPr>
        <w:t>東日本大震災後の調査によると，</w:t>
      </w:r>
      <w:r w:rsidR="00191D25">
        <w:rPr>
          <w:rFonts w:hint="eastAsia"/>
        </w:rPr>
        <w:t>災害時にボランティア意識がある人と要支援者のマッチングの仕組みが重要であるということ</w:t>
      </w:r>
      <w:r>
        <w:rPr>
          <w:rFonts w:hint="eastAsia"/>
        </w:rPr>
        <w:t>が分かっている</w:t>
      </w:r>
      <w:r w:rsidR="00CB6F72">
        <w:rPr>
          <w:rFonts w:hint="eastAsia"/>
        </w:rPr>
        <w:t>(</w:t>
      </w:r>
      <w:r w:rsidR="00653375">
        <w:rPr>
          <w:rFonts w:hint="eastAsia"/>
        </w:rPr>
        <w:t>7</w:t>
      </w:r>
      <w:r w:rsidR="00CB6F72">
        <w:rPr>
          <w:rFonts w:hint="eastAsia"/>
        </w:rPr>
        <w:t>)</w:t>
      </w:r>
      <w:r w:rsidR="00191D25">
        <w:rPr>
          <w:rFonts w:hint="eastAsia"/>
        </w:rPr>
        <w:t>．</w:t>
      </w:r>
      <w:r w:rsidR="00CB6F72">
        <w:rPr>
          <w:rFonts w:hint="eastAsia"/>
        </w:rPr>
        <w:t>しかし，</w:t>
      </w:r>
      <w:r w:rsidR="00191D25">
        <w:rPr>
          <w:rFonts w:hint="eastAsia"/>
        </w:rPr>
        <w:t>地域のコミュニティがなくとも共助によ</w:t>
      </w:r>
      <w:r w:rsidR="00CB6F72">
        <w:rPr>
          <w:rFonts w:hint="eastAsia"/>
        </w:rPr>
        <w:t>る支援活動を</w:t>
      </w:r>
      <w:r w:rsidR="00191D25">
        <w:rPr>
          <w:rFonts w:hint="eastAsia"/>
        </w:rPr>
        <w:t>するため</w:t>
      </w:r>
      <w:r w:rsidR="00CB6F72">
        <w:rPr>
          <w:rFonts w:hint="eastAsia"/>
        </w:rPr>
        <w:t>の</w:t>
      </w:r>
      <w:r w:rsidR="00191D25">
        <w:rPr>
          <w:rFonts w:hint="eastAsia"/>
        </w:rPr>
        <w:t>支援者，および要支援者に提供すべき情報</w:t>
      </w:r>
      <w:r w:rsidR="00CB6F72">
        <w:rPr>
          <w:rFonts w:hint="eastAsia"/>
        </w:rPr>
        <w:t>については明確になっておらず，情報が提供されただけでは要支援者が支援者を信頼できない可能性がある．</w:t>
      </w:r>
    </w:p>
    <w:p w14:paraId="5DC58418" w14:textId="751B255B" w:rsidR="001922B9" w:rsidRDefault="001922B9" w:rsidP="00C22F87">
      <w:pPr>
        <w:pStyle w:val="1"/>
      </w:pPr>
      <w:r>
        <w:rPr>
          <w:rFonts w:hint="eastAsia"/>
        </w:rPr>
        <w:t>研究目的</w:t>
      </w:r>
      <w:r w:rsidR="00687648">
        <w:rPr>
          <w:rFonts w:hint="eastAsia"/>
        </w:rPr>
        <w:t>（あるいは研究テーマ）</w:t>
      </w:r>
    </w:p>
    <w:p w14:paraId="44133811" w14:textId="0F2CEF8F" w:rsidR="00B078F5" w:rsidRDefault="00DE2C21" w:rsidP="00DE2C21">
      <w:pPr>
        <w:ind w:firstLineChars="100" w:firstLine="185"/>
        <w:rPr>
          <w:rFonts w:ascii="ＭＳ Ｐ明朝"/>
        </w:rPr>
      </w:pPr>
      <w:r>
        <w:rPr>
          <w:rFonts w:ascii="ＭＳ Ｐ明朝" w:hint="eastAsia"/>
        </w:rPr>
        <w:t>本研究の目的は，先行研究の課題である</w:t>
      </w:r>
      <w:r>
        <w:rPr>
          <w:rFonts w:hint="eastAsia"/>
        </w:rPr>
        <w:t>「支援者の行動変容のための情報提示」，「全く面識のない人による支援を信頼するか」の２点を解決することである．</w:t>
      </w:r>
      <w:r w:rsidR="00115205">
        <w:rPr>
          <w:rFonts w:ascii="ＭＳ Ｐ明朝" w:hint="eastAsia"/>
        </w:rPr>
        <w:t>先行研究の調査方法を基に，</w:t>
      </w:r>
      <w:r w:rsidR="00633486">
        <w:rPr>
          <w:rFonts w:ascii="ＭＳ Ｐ明朝" w:hint="eastAsia"/>
        </w:rPr>
        <w:t>災害発生時にボランティア意識のある潜在的な</w:t>
      </w:r>
      <w:r w:rsidR="00706881">
        <w:rPr>
          <w:rFonts w:ascii="ＭＳ Ｐ明朝" w:hint="eastAsia"/>
        </w:rPr>
        <w:t>支援者と要支援者が共助を行うために提供する情報について調査し，共助支援プラットフォームに載せるべき情報について検討する．</w:t>
      </w:r>
      <w:r w:rsidR="00130DAC">
        <w:rPr>
          <w:rFonts w:ascii="ＭＳ Ｐ明朝"/>
        </w:rPr>
        <w:t xml:space="preserve"> </w:t>
      </w:r>
    </w:p>
    <w:p w14:paraId="5B12EC28" w14:textId="6395260B" w:rsidR="00F03A41" w:rsidRPr="00F03A41" w:rsidRDefault="002D65DA" w:rsidP="00F03A41">
      <w:pPr>
        <w:numPr>
          <w:ilvl w:val="0"/>
          <w:numId w:val="2"/>
        </w:numPr>
        <w:spacing w:beforeLines="50" w:before="122" w:afterLines="50" w:after="122"/>
        <w:ind w:left="357" w:hanging="357"/>
        <w:rPr>
          <w:rFonts w:ascii="ＭＳ Ｐゴシック"/>
          <w:b/>
        </w:rPr>
      </w:pPr>
      <w:r>
        <w:rPr>
          <w:rFonts w:ascii="ＭＳ Ｐゴシック" w:hint="eastAsia"/>
          <w:b/>
        </w:rPr>
        <w:t>研究計画</w:t>
      </w:r>
    </w:p>
    <w:p w14:paraId="681F9139" w14:textId="6305BD95" w:rsidR="00DE2C21" w:rsidRPr="00DE2C21" w:rsidRDefault="00DE2C21" w:rsidP="00DE2C21">
      <w:pPr>
        <w:ind w:firstLineChars="100" w:firstLine="185"/>
        <w:rPr>
          <w:rFonts w:ascii="ＭＳ Ｐ明朝"/>
        </w:rPr>
      </w:pPr>
      <w:r>
        <w:rPr>
          <w:rFonts w:ascii="ＭＳ Ｐ明朝" w:hint="eastAsia"/>
        </w:rPr>
        <w:t>目的を解決するための具体的な方法は，災害時にボランティア意識のある人々を対象とした共助支援プラットフォームの構築に関わるアンケート調査，調査結果に基づくプロトタイプの作成，プロトタイプの評価実験という</w:t>
      </w:r>
      <w:r>
        <w:rPr>
          <w:rFonts w:ascii="ＭＳ Ｐ明朝" w:hint="eastAsia"/>
        </w:rPr>
        <w:t>3</w:t>
      </w:r>
      <w:r>
        <w:rPr>
          <w:rFonts w:ascii="ＭＳ Ｐ明朝" w:hint="eastAsia"/>
        </w:rPr>
        <w:t>つの内容で構成される．</w:t>
      </w:r>
    </w:p>
    <w:p w14:paraId="28AF9906" w14:textId="6A76BC38" w:rsidR="00F03A41" w:rsidRDefault="00F03A41" w:rsidP="002954E7">
      <w:pPr>
        <w:ind w:firstLineChars="100" w:firstLine="185"/>
        <w:rPr>
          <w:rFonts w:ascii="ＭＳ Ｐ明朝"/>
        </w:rPr>
      </w:pPr>
      <w:r>
        <w:rPr>
          <w:rFonts w:ascii="ＭＳ Ｐ明朝" w:hint="eastAsia"/>
        </w:rPr>
        <w:t>現在，支援者側の画面に載せるべき情報について調査中のため，今後は調査結果を反映させたプロトタイプ</w:t>
      </w:r>
      <w:r w:rsidR="002954E7">
        <w:rPr>
          <w:rFonts w:ascii="ＭＳ Ｐ明朝" w:hint="eastAsia"/>
        </w:rPr>
        <w:t>作成</w:t>
      </w:r>
      <w:r>
        <w:rPr>
          <w:rFonts w:ascii="ＭＳ Ｐ明朝" w:hint="eastAsia"/>
        </w:rPr>
        <w:t>に着手する．必要に応じて，</w:t>
      </w:r>
      <w:r w:rsidR="00D55BC8">
        <w:rPr>
          <w:rFonts w:ascii="ＭＳ Ｐ明朝" w:hint="eastAsia"/>
        </w:rPr>
        <w:t>要支援者側の画面に載せるべき情報について調査する．</w:t>
      </w:r>
    </w:p>
    <w:p w14:paraId="1D65D0E1" w14:textId="342EAAC0" w:rsidR="002954E7" w:rsidRPr="002954E7" w:rsidRDefault="002954E7" w:rsidP="002954E7">
      <w:pPr>
        <w:ind w:firstLineChars="100" w:firstLine="185"/>
        <w:rPr>
          <w:rFonts w:ascii="ＭＳ Ｐ明朝"/>
        </w:rPr>
      </w:pPr>
      <w:r>
        <w:rPr>
          <w:rFonts w:ascii="ＭＳ Ｐ明朝" w:hint="eastAsia"/>
        </w:rPr>
        <w:t>プロトタイプの作成期間は</w:t>
      </w:r>
      <w:r>
        <w:rPr>
          <w:rFonts w:ascii="ＭＳ Ｐ明朝" w:hint="eastAsia"/>
        </w:rPr>
        <w:t>11</w:t>
      </w:r>
      <w:r>
        <w:rPr>
          <w:rFonts w:ascii="ＭＳ Ｐ明朝" w:hint="eastAsia"/>
        </w:rPr>
        <w:t>月から</w:t>
      </w:r>
      <w:r>
        <w:rPr>
          <w:rFonts w:ascii="ＭＳ Ｐ明朝" w:hint="eastAsia"/>
        </w:rPr>
        <w:t>12</w:t>
      </w:r>
      <w:r>
        <w:rPr>
          <w:rFonts w:ascii="ＭＳ Ｐ明朝" w:hint="eastAsia"/>
        </w:rPr>
        <w:t>月中旬を予定しており，完成次第評価実験を行う．評価実験の具体的な内容として，</w:t>
      </w:r>
      <w:r w:rsidR="004B2553">
        <w:rPr>
          <w:rFonts w:ascii="ＭＳ Ｐ明朝" w:hint="eastAsia"/>
        </w:rPr>
        <w:t>実際に要支援者と避難所を設定し，被験者にはプロトタイプに触れながら共助による避難訓練をしていただく．その後</w:t>
      </w:r>
      <w:r w:rsidR="008A569A">
        <w:rPr>
          <w:rFonts w:ascii="ＭＳ Ｐ明朝" w:hint="eastAsia"/>
        </w:rPr>
        <w:t>，被験者から</w:t>
      </w:r>
      <w:r w:rsidR="004B2553">
        <w:rPr>
          <w:rFonts w:ascii="ＭＳ Ｐ明朝" w:hint="eastAsia"/>
        </w:rPr>
        <w:t>感想や改良提案を</w:t>
      </w:r>
      <w:r w:rsidR="008A569A">
        <w:rPr>
          <w:rFonts w:ascii="ＭＳ Ｐ明朝" w:hint="eastAsia"/>
        </w:rPr>
        <w:t>頂くことを考えている．</w:t>
      </w:r>
    </w:p>
    <w:p w14:paraId="140676F0" w14:textId="7E4F8D32" w:rsidR="00BA47FE" w:rsidRDefault="00BA47FE" w:rsidP="00BA47FE">
      <w:pPr>
        <w:pStyle w:val="1"/>
      </w:pPr>
      <w:r>
        <w:rPr>
          <w:rFonts w:hint="eastAsia"/>
        </w:rPr>
        <w:t>進捗状況</w:t>
      </w:r>
    </w:p>
    <w:p w14:paraId="26A2800D" w14:textId="462607F0" w:rsidR="00052143" w:rsidRDefault="00D55BC8" w:rsidP="001308DE">
      <w:pPr>
        <w:ind w:firstLineChars="100" w:firstLine="185"/>
      </w:pPr>
      <w:r>
        <w:rPr>
          <w:rFonts w:hint="eastAsia"/>
        </w:rPr>
        <w:t>2024</w:t>
      </w:r>
      <w:r>
        <w:rPr>
          <w:rFonts w:hint="eastAsia"/>
        </w:rPr>
        <w:t>年</w:t>
      </w:r>
      <w:r>
        <w:rPr>
          <w:rFonts w:hint="eastAsia"/>
        </w:rPr>
        <w:t>9</w:t>
      </w:r>
      <w:r>
        <w:rPr>
          <w:rFonts w:hint="eastAsia"/>
        </w:rPr>
        <w:t>月</w:t>
      </w:r>
      <w:r>
        <w:rPr>
          <w:rFonts w:hint="eastAsia"/>
        </w:rPr>
        <w:t>12</w:t>
      </w:r>
      <w:r>
        <w:rPr>
          <w:rFonts w:hint="eastAsia"/>
        </w:rPr>
        <w:t>日（</w:t>
      </w:r>
      <w:r>
        <w:rPr>
          <w:rFonts w:hint="eastAsia"/>
        </w:rPr>
        <w:t>16:50</w:t>
      </w:r>
      <w:r>
        <w:rPr>
          <w:rFonts w:hint="eastAsia"/>
        </w:rPr>
        <w:t>）から</w:t>
      </w:r>
      <w:r>
        <w:rPr>
          <w:rFonts w:hint="eastAsia"/>
        </w:rPr>
        <w:t>Google Form</w:t>
      </w:r>
      <w:r>
        <w:rPr>
          <w:rFonts w:hint="eastAsia"/>
        </w:rPr>
        <w:t>にて「共助支援プラットフォームの構築に関わるアンケート」を行っており，支援者側の画面に載せるべき情報について調査している．</w:t>
      </w:r>
      <w:r w:rsidR="005F776A">
        <w:rPr>
          <w:rFonts w:hint="eastAsia"/>
        </w:rPr>
        <w:t>アンケートの対象者は，学生，教員，学外の方など年齢関係なくすべてであり，現在</w:t>
      </w:r>
      <w:r w:rsidR="00536A0F">
        <w:rPr>
          <w:rFonts w:hint="eastAsia"/>
        </w:rPr>
        <w:t>調査結果を整理中である．</w:t>
      </w:r>
      <w:r w:rsidR="00631EB4">
        <w:rPr>
          <w:rFonts w:hint="eastAsia"/>
        </w:rPr>
        <w:t>図２にアンケートの調査結果の一部を示す．</w:t>
      </w:r>
      <w:r w:rsidR="005A7AE7">
        <w:rPr>
          <w:noProof/>
        </w:rPr>
        <w:drawing>
          <wp:inline distT="0" distB="0" distL="0" distR="0" wp14:anchorId="5F359080" wp14:editId="1F19F507">
            <wp:extent cx="3052445" cy="1723390"/>
            <wp:effectExtent l="0" t="0" r="0" b="0"/>
            <wp:docPr id="2"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2445" cy="1723390"/>
                    </a:xfrm>
                    <a:prstGeom prst="rect">
                      <a:avLst/>
                    </a:prstGeom>
                    <a:noFill/>
                    <a:ln>
                      <a:noFill/>
                    </a:ln>
                  </pic:spPr>
                </pic:pic>
              </a:graphicData>
            </a:graphic>
          </wp:inline>
        </w:drawing>
      </w:r>
    </w:p>
    <w:p w14:paraId="6B54D65C" w14:textId="01C2C315" w:rsidR="00052143" w:rsidRDefault="00052143" w:rsidP="000C47C4">
      <w:pPr>
        <w:jc w:val="center"/>
        <w:rPr>
          <w:rFonts w:ascii="ＭＳ Ｐ明朝"/>
        </w:rPr>
      </w:pPr>
      <w:r>
        <w:rPr>
          <w:rFonts w:ascii="ＭＳ Ｐ明朝" w:hint="eastAsia"/>
        </w:rPr>
        <w:t xml:space="preserve">図２　</w:t>
      </w:r>
      <w:r w:rsidR="000C47C4">
        <w:rPr>
          <w:rFonts w:ascii="ＭＳ Ｐ明朝" w:hint="eastAsia"/>
        </w:rPr>
        <w:t>要支援者を助けるために必要な情報についてのアンケート結果</w:t>
      </w:r>
    </w:p>
    <w:p w14:paraId="75CF8EC3" w14:textId="3B1276E6" w:rsidR="005F776A" w:rsidRDefault="005F776A" w:rsidP="00052143">
      <w:pPr>
        <w:rPr>
          <w:rFonts w:ascii="ＭＳ Ｐ明朝"/>
        </w:rPr>
      </w:pPr>
      <w:r>
        <w:rPr>
          <w:rFonts w:ascii="ＭＳ Ｐ明朝" w:hint="eastAsia"/>
        </w:rPr>
        <w:t xml:space="preserve">　図２より，「要支援者を助けるためにはどんな情報が必要だと思いますか．」という質問に対して</w:t>
      </w:r>
      <w:r w:rsidR="006041B8">
        <w:rPr>
          <w:rFonts w:ascii="ＭＳ Ｐ明朝" w:hint="eastAsia"/>
        </w:rPr>
        <w:t>23</w:t>
      </w:r>
      <w:r w:rsidR="006041B8">
        <w:rPr>
          <w:rFonts w:ascii="ＭＳ Ｐ明朝" w:hint="eastAsia"/>
        </w:rPr>
        <w:t>件の回答の内，最も多かったのは避難経路（</w:t>
      </w:r>
      <w:r w:rsidR="006041B8">
        <w:rPr>
          <w:rFonts w:ascii="ＭＳ Ｐ明朝" w:hint="eastAsia"/>
        </w:rPr>
        <w:t>18</w:t>
      </w:r>
      <w:r w:rsidR="006041B8">
        <w:rPr>
          <w:rFonts w:ascii="ＭＳ Ｐ明朝" w:hint="eastAsia"/>
        </w:rPr>
        <w:t>件）であった．また，回答者の半数以上が要支援者の体重，要支援者の状態，要支援者の補助内容，避難経路，避難にかかる時間，要支援者と安全に避難できる時間，避難所の位置情報，支援者の現在地，要支援者の現在地，浸水想定区域，距離・</w:t>
      </w:r>
      <w:proofErr w:type="gramStart"/>
      <w:r w:rsidR="006041B8">
        <w:rPr>
          <w:rFonts w:ascii="ＭＳ Ｐ明朝" w:hint="eastAsia"/>
        </w:rPr>
        <w:t>縮尺の合わせて</w:t>
      </w:r>
      <w:r w:rsidR="006041B8">
        <w:rPr>
          <w:rFonts w:ascii="ＭＳ Ｐ明朝" w:hint="eastAsia"/>
        </w:rPr>
        <w:t>11</w:t>
      </w:r>
      <w:r w:rsidR="006041B8">
        <w:rPr>
          <w:rFonts w:ascii="ＭＳ Ｐ明朝" w:hint="eastAsia"/>
        </w:rPr>
        <w:t>項目の</w:t>
      </w:r>
      <w:proofErr w:type="gramEnd"/>
      <w:r w:rsidR="006041B8">
        <w:rPr>
          <w:rFonts w:ascii="ＭＳ Ｐ明朝" w:hint="eastAsia"/>
        </w:rPr>
        <w:t>情報が必要であると</w:t>
      </w:r>
      <w:r w:rsidR="00F62166">
        <w:rPr>
          <w:rFonts w:ascii="ＭＳ Ｐ明朝" w:hint="eastAsia"/>
        </w:rPr>
        <w:t>答えた．</w:t>
      </w:r>
      <w:r w:rsidR="00912645">
        <w:rPr>
          <w:rFonts w:ascii="ＭＳ Ｐ明朝" w:hint="eastAsia"/>
        </w:rPr>
        <w:t>さらに，その他の意見として，「どのくらい時間の余裕があるか表示するとよい」，「知人であれば助ける」，「一般人の救助が困難および危険と判断できる情報」，「地形の高低差」，「土砂崩れの想定区域および既に起きている場所」，「要支援者を助けるには通常何人必要な仕事量なのか」といった意見</w:t>
      </w:r>
      <w:r w:rsidR="00212E27">
        <w:rPr>
          <w:rFonts w:ascii="ＭＳ Ｐ明朝" w:hint="eastAsia"/>
        </w:rPr>
        <w:t>が挙がった．</w:t>
      </w:r>
    </w:p>
    <w:p w14:paraId="3C2F47B2" w14:textId="77777777" w:rsidR="000C47C4" w:rsidRPr="005F776A" w:rsidRDefault="000C47C4" w:rsidP="00052143">
      <w:pPr>
        <w:rPr>
          <w:rFonts w:ascii="ＭＳ Ｐ明朝"/>
        </w:rPr>
      </w:pP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lastRenderedPageBreak/>
        <w:t>おわりに（または結言）</w:t>
      </w:r>
    </w:p>
    <w:p w14:paraId="0738AF11" w14:textId="72AE1747" w:rsidR="002D65DA" w:rsidRPr="002238BB" w:rsidRDefault="00F93DCF" w:rsidP="002D65DA">
      <w:pPr>
        <w:ind w:firstLineChars="100" w:firstLine="185"/>
        <w:rPr>
          <w:rFonts w:ascii="ＭＳ Ｐ明朝"/>
        </w:rPr>
      </w:pPr>
      <w:r>
        <w:rPr>
          <w:rFonts w:ascii="ＭＳ Ｐ明朝" w:hint="eastAsia"/>
        </w:rPr>
        <w:t>本稿では</w:t>
      </w:r>
      <w:r w:rsidR="00130DAC">
        <w:rPr>
          <w:rFonts w:ascii="ＭＳ Ｐ明朝" w:hint="eastAsia"/>
        </w:rPr>
        <w:t>，</w:t>
      </w:r>
      <w:r w:rsidR="000864F5">
        <w:rPr>
          <w:rFonts w:ascii="ＭＳ Ｐ明朝" w:hint="eastAsia"/>
        </w:rPr>
        <w:t>支援者と要支援者が共助支援を行うために共助支援プラットフォームの構築を検討する研究について，計画を述べた．</w:t>
      </w:r>
      <w:r>
        <w:rPr>
          <w:rFonts w:ascii="ＭＳ Ｐ明朝" w:hint="eastAsia"/>
        </w:rPr>
        <w:t>将来の展望として，</w:t>
      </w:r>
      <w:r w:rsidR="000864F5">
        <w:rPr>
          <w:rFonts w:ascii="ＭＳ Ｐ明朝" w:hint="eastAsia"/>
        </w:rPr>
        <w:t>支援者</w:t>
      </w:r>
      <w:r w:rsidR="006C315D">
        <w:rPr>
          <w:rFonts w:ascii="ＭＳ Ｐ明朝" w:hint="eastAsia"/>
        </w:rPr>
        <w:t>および要支援者</w:t>
      </w:r>
      <w:r w:rsidR="00597E52">
        <w:rPr>
          <w:rFonts w:ascii="ＭＳ Ｐ明朝" w:hint="eastAsia"/>
        </w:rPr>
        <w:t>が安心して使えること</w:t>
      </w:r>
      <w:r w:rsidR="000864F5">
        <w:rPr>
          <w:rFonts w:ascii="ＭＳ Ｐ明朝" w:hint="eastAsia"/>
        </w:rPr>
        <w:t>や，</w:t>
      </w:r>
      <w:r w:rsidR="006B2FF3">
        <w:rPr>
          <w:rFonts w:ascii="ＭＳ Ｐ明朝" w:hint="eastAsia"/>
        </w:rPr>
        <w:t>国や自治体が</w:t>
      </w:r>
      <w:r w:rsidR="000864F5">
        <w:rPr>
          <w:rFonts w:ascii="ＭＳ Ｐ明朝" w:hint="eastAsia"/>
        </w:rPr>
        <w:t>プラットフォームを容易に運用できるように改良していく必要がある．</w:t>
      </w:r>
    </w:p>
    <w:p w14:paraId="5A4236F6" w14:textId="77777777" w:rsidR="00486C3F" w:rsidRPr="002B6989" w:rsidRDefault="00486C3F" w:rsidP="00C04C39">
      <w:pPr>
        <w:pStyle w:val="af2"/>
        <w:ind w:firstLine="189"/>
      </w:pPr>
      <w:r w:rsidRPr="002B6989">
        <w:rPr>
          <w:rFonts w:hint="eastAsia"/>
        </w:rPr>
        <w:t>文   献</w:t>
      </w:r>
    </w:p>
    <w:p w14:paraId="2F7A7F21" w14:textId="37A76A99" w:rsidR="00D93ECE" w:rsidRDefault="00D93ECE" w:rsidP="00C04C39">
      <w:pPr>
        <w:pStyle w:val="a"/>
      </w:pPr>
      <w:r>
        <w:rPr>
          <w:rFonts w:hint="eastAsia"/>
        </w:rPr>
        <w:t>内閣府</w:t>
      </w:r>
      <w:del w:id="1" w:author="TK-STAFF 爰川知宏" w:date="2024-09-29T12:13:00Z" w16du:dateUtc="2024-09-29T03:13:00Z">
        <w:r w:rsidDel="006535BC">
          <w:rPr>
            <w:rFonts w:hint="eastAsia"/>
          </w:rPr>
          <w:delText>防災情報</w:delText>
        </w:r>
      </w:del>
      <w:ins w:id="2" w:author="TK-STAFF 爰川知宏" w:date="2024-09-29T12:17:00Z" w16du:dateUtc="2024-09-29T03:17:00Z">
        <w:r w:rsidR="006535BC">
          <w:rPr>
            <w:rFonts w:hint="eastAsia"/>
          </w:rPr>
          <w:t>：</w:t>
        </w:r>
      </w:ins>
      <w:del w:id="3" w:author="TK-STAFF 爰川知宏" w:date="2024-09-29T12:17:00Z" w16du:dateUtc="2024-09-29T03:17:00Z">
        <w:r w:rsidDel="006535BC">
          <w:rPr>
            <w:rFonts w:hint="eastAsia"/>
          </w:rPr>
          <w:delText xml:space="preserve">, </w:delText>
        </w:r>
      </w:del>
      <w:r>
        <w:rPr>
          <w:rFonts w:hint="eastAsia"/>
        </w:rPr>
        <w:t>最近の主な自然災害について（阪神・淡路大震災以降）</w:t>
      </w:r>
      <w:r>
        <w:rPr>
          <w:rFonts w:hint="eastAsia"/>
        </w:rPr>
        <w:t xml:space="preserve">, </w:t>
      </w:r>
      <w:ins w:id="4" w:author="TK-STAFF 爰川知宏" w:date="2024-09-29T12:13:00Z" w16du:dateUtc="2024-09-29T03:13:00Z">
        <w:r w:rsidR="006535BC">
          <w:rPr>
            <w:rFonts w:hint="eastAsia"/>
          </w:rPr>
          <w:t>入手先</w:t>
        </w:r>
        <w:r w:rsidR="006535BC">
          <w:t xml:space="preserve"> &lt;</w:t>
        </w:r>
      </w:ins>
      <w:hyperlink r:id="rId14" w:history="1">
        <w:r w:rsidRPr="00031504">
          <w:rPr>
            <w:rStyle w:val="a4"/>
          </w:rPr>
          <w:t>https://www</w:t>
        </w:r>
        <w:r w:rsidRPr="00031504">
          <w:rPr>
            <w:rStyle w:val="a4"/>
          </w:rPr>
          <w:t>.</w:t>
        </w:r>
        <w:r w:rsidRPr="00031504">
          <w:rPr>
            <w:rStyle w:val="a4"/>
          </w:rPr>
          <w:t>bousai.go.jp/updates/shizensaigai/shizensaigai.html</w:t>
        </w:r>
      </w:hyperlink>
      <w:ins w:id="5" w:author="TK-STAFF 爰川知宏" w:date="2024-09-29T12:14:00Z" w16du:dateUtc="2024-09-29T03:14:00Z">
        <w:r w:rsidR="006535BC">
          <w:rPr>
            <w:rStyle w:val="a4"/>
          </w:rPr>
          <w:t>&gt;</w:t>
        </w:r>
      </w:ins>
      <w:del w:id="6" w:author="TK-STAFF 爰川知宏" w:date="2024-09-29T12:14:00Z" w16du:dateUtc="2024-09-29T03:14:00Z">
        <w:r w:rsidR="004C0FDB" w:rsidDel="006535BC">
          <w:rPr>
            <w:rFonts w:hint="eastAsia"/>
          </w:rPr>
          <w:delText>,</w:delText>
        </w:r>
      </w:del>
      <w:r w:rsidR="004C0FDB">
        <w:rPr>
          <w:rFonts w:hint="eastAsia"/>
        </w:rPr>
        <w:t xml:space="preserve"> (</w:t>
      </w:r>
      <w:del w:id="7" w:author="TK-STAFF 爰川知宏" w:date="2024-09-29T12:14:00Z" w16du:dateUtc="2024-09-29T03:14:00Z">
        <w:r w:rsidR="004C0FDB" w:rsidDel="006535BC">
          <w:rPr>
            <w:rFonts w:hint="eastAsia"/>
          </w:rPr>
          <w:delText>閲覧日</w:delText>
        </w:r>
      </w:del>
      <w:ins w:id="8" w:author="TK-STAFF 爰川知宏" w:date="2024-09-29T12:14:00Z" w16du:dateUtc="2024-09-29T03:14:00Z">
        <w:r w:rsidR="006535BC">
          <w:rPr>
            <w:rFonts w:hint="eastAsia"/>
          </w:rPr>
          <w:t>参照</w:t>
        </w:r>
      </w:ins>
      <w:r w:rsidR="004C0FDB">
        <w:rPr>
          <w:rFonts w:hint="eastAsia"/>
        </w:rPr>
        <w:t>2024-09-26)</w:t>
      </w:r>
      <w:ins w:id="9" w:author="TK-STAFF 爰川知宏" w:date="2024-09-29T12:14:00Z" w16du:dateUtc="2024-09-29T03:14:00Z">
        <w:r w:rsidR="006535BC">
          <w:t>.</w:t>
        </w:r>
      </w:ins>
    </w:p>
    <w:p w14:paraId="7D43C27E" w14:textId="205BC8D0" w:rsidR="001E2909" w:rsidRDefault="00772127" w:rsidP="00C04C39">
      <w:pPr>
        <w:pStyle w:val="a"/>
      </w:pPr>
      <w:r>
        <w:rPr>
          <w:rFonts w:hint="eastAsia"/>
        </w:rPr>
        <w:t>内閣府</w:t>
      </w:r>
      <w:del w:id="10" w:author="TK-STAFF 爰川知宏" w:date="2024-09-29T12:14:00Z" w16du:dateUtc="2024-09-29T03:14:00Z">
        <w:r w:rsidDel="006535BC">
          <w:rPr>
            <w:rFonts w:hint="eastAsia"/>
          </w:rPr>
          <w:delText>防災情報</w:delText>
        </w:r>
      </w:del>
      <w:ins w:id="11" w:author="TK-STAFF 爰川知宏" w:date="2024-09-29T12:17:00Z" w16du:dateUtc="2024-09-29T03:17:00Z">
        <w:r w:rsidR="006535BC">
          <w:rPr>
            <w:rFonts w:hint="eastAsia"/>
          </w:rPr>
          <w:t>：</w:t>
        </w:r>
      </w:ins>
      <w:del w:id="12" w:author="TK-STAFF 爰川知宏" w:date="2024-09-29T12:17:00Z" w16du:dateUtc="2024-09-29T03:17:00Z">
        <w:r w:rsidR="003144A3" w:rsidDel="006535BC">
          <w:rPr>
            <w:rFonts w:hint="eastAsia"/>
          </w:rPr>
          <w:delText xml:space="preserve">, </w:delText>
        </w:r>
      </w:del>
      <w:r>
        <w:rPr>
          <w:rFonts w:hint="eastAsia"/>
        </w:rPr>
        <w:t>最近の激甚災害の指定状況について</w:t>
      </w:r>
      <w:r w:rsidR="003144A3">
        <w:rPr>
          <w:rFonts w:hint="eastAsia"/>
        </w:rPr>
        <w:t>,</w:t>
      </w:r>
      <w:ins w:id="13" w:author="TK-STAFF 爰川知宏" w:date="2024-09-29T12:14:00Z" w16du:dateUtc="2024-09-29T03:14:00Z">
        <w:r w:rsidR="006535BC">
          <w:t xml:space="preserve"> </w:t>
        </w:r>
        <w:r w:rsidR="006535BC">
          <w:rPr>
            <w:rFonts w:hint="eastAsia"/>
          </w:rPr>
          <w:t>入手先</w:t>
        </w:r>
        <w:r w:rsidR="006535BC">
          <w:t>&lt;</w:t>
        </w:r>
        <w:r w:rsidR="006535BC">
          <w:fldChar w:fldCharType="begin"/>
        </w:r>
        <w:r w:rsidR="006535BC">
          <w:instrText>HYPERLINK "</w:instrText>
        </w:r>
      </w:ins>
      <w:r w:rsidR="006535BC" w:rsidRPr="006535BC">
        <w:rPr>
          <w:rPrChange w:id="14" w:author="TK-STAFF 爰川知宏" w:date="2024-09-29T12:14:00Z" w16du:dateUtc="2024-09-29T03:14:00Z">
            <w:rPr>
              <w:rStyle w:val="a4"/>
            </w:rPr>
          </w:rPrChange>
        </w:rPr>
        <w:instrText>https://www.bousai.go.jp/taisaku/gekijinhukko/status.html</w:instrText>
      </w:r>
      <w:ins w:id="15" w:author="TK-STAFF 爰川知宏" w:date="2024-09-29T12:14:00Z" w16du:dateUtc="2024-09-29T03:14:00Z">
        <w:r w:rsidR="006535BC">
          <w:instrText>"</w:instrText>
        </w:r>
        <w:r w:rsidR="006535BC">
          <w:fldChar w:fldCharType="separate"/>
        </w:r>
      </w:ins>
      <w:r w:rsidR="006535BC" w:rsidRPr="006535BC">
        <w:rPr>
          <w:rStyle w:val="a4"/>
        </w:rPr>
        <w:t>https://www.bousai.go.jp/taisaku/gekijinhukko/status.html</w:t>
      </w:r>
      <w:ins w:id="16" w:author="TK-STAFF 爰川知宏" w:date="2024-09-29T12:14:00Z" w16du:dateUtc="2024-09-29T03:14:00Z">
        <w:r w:rsidR="006535BC">
          <w:fldChar w:fldCharType="end"/>
        </w:r>
        <w:r w:rsidR="006535BC">
          <w:t xml:space="preserve">&gt; </w:t>
        </w:r>
      </w:ins>
      <w:del w:id="17" w:author="TK-STAFF 爰川知宏" w:date="2024-09-29T12:14:00Z" w16du:dateUtc="2024-09-29T03:14:00Z">
        <w:r w:rsidR="00C22F87" w:rsidDel="006535BC">
          <w:rPr>
            <w:rFonts w:hint="eastAsia"/>
          </w:rPr>
          <w:delText>,</w:delText>
        </w:r>
      </w:del>
      <w:r w:rsidR="001E2909" w:rsidRPr="001E2909">
        <w:t>(</w:t>
      </w:r>
      <w:del w:id="18" w:author="TK-STAFF 爰川知宏" w:date="2024-09-29T12:14:00Z" w16du:dateUtc="2024-09-29T03:14:00Z">
        <w:r w:rsidDel="006535BC">
          <w:rPr>
            <w:rFonts w:hint="eastAsia"/>
          </w:rPr>
          <w:delText>閲覧日</w:delText>
        </w:r>
      </w:del>
      <w:ins w:id="19" w:author="TK-STAFF 爰川知宏" w:date="2024-09-29T12:14:00Z" w16du:dateUtc="2024-09-29T03:14:00Z">
        <w:r w:rsidR="006535BC">
          <w:rPr>
            <w:rFonts w:hint="eastAsia"/>
          </w:rPr>
          <w:t>参照</w:t>
        </w:r>
      </w:ins>
      <w:r>
        <w:rPr>
          <w:rFonts w:hint="eastAsia"/>
        </w:rPr>
        <w:t>2</w:t>
      </w:r>
      <w:r w:rsidR="001E2909" w:rsidRPr="001E2909">
        <w:rPr>
          <w:rFonts w:hint="eastAsia"/>
        </w:rPr>
        <w:t>024-09-</w:t>
      </w:r>
      <w:r>
        <w:rPr>
          <w:rFonts w:hint="eastAsia"/>
        </w:rPr>
        <w:t>19</w:t>
      </w:r>
      <w:r w:rsidR="001E2909">
        <w:rPr>
          <w:rFonts w:hint="eastAsia"/>
        </w:rPr>
        <w:t>)</w:t>
      </w:r>
      <w:ins w:id="20" w:author="TK-STAFF 爰川知宏" w:date="2024-09-29T12:14:00Z" w16du:dateUtc="2024-09-29T03:14:00Z">
        <w:r w:rsidR="006535BC">
          <w:t>.</w:t>
        </w:r>
      </w:ins>
    </w:p>
    <w:p w14:paraId="3486E5C8" w14:textId="725DF089" w:rsidR="00A537F3" w:rsidRDefault="00A537F3" w:rsidP="00A537F3">
      <w:pPr>
        <w:pStyle w:val="a"/>
      </w:pPr>
      <w:commentRangeStart w:id="21"/>
      <w:r>
        <w:rPr>
          <w:rFonts w:hint="eastAsia"/>
        </w:rPr>
        <w:t>内閣府</w:t>
      </w:r>
      <w:del w:id="22" w:author="TK-STAFF 爰川知宏" w:date="2024-09-29T12:14:00Z" w16du:dateUtc="2024-09-29T03:14:00Z">
        <w:r w:rsidDel="006535BC">
          <w:rPr>
            <w:rFonts w:hint="eastAsia"/>
          </w:rPr>
          <w:delText>防災情報</w:delText>
        </w:r>
      </w:del>
      <w:ins w:id="23" w:author="TK-STAFF 爰川知宏" w:date="2024-09-29T12:17:00Z" w16du:dateUtc="2024-09-29T03:17:00Z">
        <w:r w:rsidR="006535BC">
          <w:rPr>
            <w:rFonts w:hint="eastAsia"/>
          </w:rPr>
          <w:t>：</w:t>
        </w:r>
      </w:ins>
      <w:del w:id="24" w:author="TK-STAFF 爰川知宏" w:date="2024-09-29T12:17:00Z" w16du:dateUtc="2024-09-29T03:17:00Z">
        <w:r w:rsidDel="006535BC">
          <w:rPr>
            <w:rFonts w:hint="eastAsia"/>
          </w:rPr>
          <w:delText xml:space="preserve">, </w:delText>
        </w:r>
      </w:del>
      <w:r>
        <w:rPr>
          <w:rFonts w:hint="eastAsia"/>
        </w:rPr>
        <w:t>令和６年防災白書</w:t>
      </w:r>
      <w:ins w:id="25" w:author="TK-STAFF 爰川知宏" w:date="2024-09-29T12:15:00Z" w16du:dateUtc="2024-09-29T03:15:00Z">
        <w:r w:rsidR="006535BC">
          <w:t xml:space="preserve"> (2024).</w:t>
        </w:r>
      </w:ins>
      <w:del w:id="26" w:author="TK-STAFF 爰川知宏" w:date="2024-09-29T12:15:00Z" w16du:dateUtc="2024-09-29T03:15:00Z">
        <w:r w:rsidDel="006535BC">
          <w:rPr>
            <w:rFonts w:hint="eastAsia"/>
          </w:rPr>
          <w:delText>,</w:delText>
        </w:r>
      </w:del>
      <w:del w:id="27" w:author="TK-STAFF 爰川知宏" w:date="2024-09-29T12:14:00Z" w16du:dateUtc="2024-09-29T03:14:00Z">
        <w:r w:rsidDel="006535BC">
          <w:rPr>
            <w:rFonts w:hint="eastAsia"/>
          </w:rPr>
          <w:delText xml:space="preserve"> </w:delText>
        </w:r>
        <w:r w:rsidDel="006535BC">
          <w:fldChar w:fldCharType="begin"/>
        </w:r>
        <w:r w:rsidDel="006535BC">
          <w:delInstrText>HYPERLINK "https://www.bousai.go.jp/kaigirep/hakusho/r6.html"</w:delInstrText>
        </w:r>
        <w:r w:rsidDel="006535BC">
          <w:fldChar w:fldCharType="separate"/>
        </w:r>
        <w:r w:rsidRPr="00F76D9E" w:rsidDel="006535BC">
          <w:rPr>
            <w:rStyle w:val="a4"/>
          </w:rPr>
          <w:delText>https://www.bousai.go.jp/kaigirep/hakusho/r6.html</w:delText>
        </w:r>
        <w:r w:rsidDel="006535BC">
          <w:rPr>
            <w:rStyle w:val="a4"/>
          </w:rPr>
          <w:fldChar w:fldCharType="end"/>
        </w:r>
      </w:del>
      <w:commentRangeEnd w:id="21"/>
      <w:r w:rsidR="006535BC">
        <w:rPr>
          <w:rStyle w:val="af9"/>
        </w:rPr>
        <w:commentReference w:id="21"/>
      </w:r>
    </w:p>
    <w:p w14:paraId="6B96C185" w14:textId="175A8AC8" w:rsidR="00A537F3" w:rsidRDefault="00454B01" w:rsidP="00653375">
      <w:pPr>
        <w:pStyle w:val="a"/>
      </w:pPr>
      <w:r>
        <w:rPr>
          <w:rFonts w:hint="eastAsia"/>
        </w:rPr>
        <w:t>内閣府</w:t>
      </w:r>
      <w:del w:id="28" w:author="TK-STAFF 爰川知宏" w:date="2024-09-29T12:15:00Z" w16du:dateUtc="2024-09-29T03:15:00Z">
        <w:r w:rsidDel="006535BC">
          <w:rPr>
            <w:rFonts w:hint="eastAsia"/>
          </w:rPr>
          <w:delText>防災情報</w:delText>
        </w:r>
      </w:del>
      <w:ins w:id="29" w:author="TK-STAFF 爰川知宏" w:date="2024-09-29T12:17:00Z" w16du:dateUtc="2024-09-29T03:17:00Z">
        <w:r w:rsidR="006535BC">
          <w:rPr>
            <w:rFonts w:hint="eastAsia"/>
          </w:rPr>
          <w:t>：</w:t>
        </w:r>
      </w:ins>
      <w:del w:id="30" w:author="TK-STAFF 爰川知宏" w:date="2024-09-29T12:17:00Z" w16du:dateUtc="2024-09-29T03:17:00Z">
        <w:r w:rsidDel="006535BC">
          <w:rPr>
            <w:rFonts w:hint="eastAsia"/>
          </w:rPr>
          <w:delText xml:space="preserve">, </w:delText>
        </w:r>
      </w:del>
      <w:r>
        <w:rPr>
          <w:rFonts w:hint="eastAsia"/>
        </w:rPr>
        <w:t>特集②</w:t>
      </w:r>
      <w:r>
        <w:rPr>
          <w:rFonts w:hint="eastAsia"/>
        </w:rPr>
        <w:t xml:space="preserve"> </w:t>
      </w:r>
      <w:r>
        <w:rPr>
          <w:rFonts w:hint="eastAsia"/>
        </w:rPr>
        <w:t>能登半島地震でのコミュニティの共助による防災活動</w:t>
      </w:r>
      <w:r>
        <w:rPr>
          <w:rFonts w:hint="eastAsia"/>
        </w:rPr>
        <w:t>,</w:t>
      </w:r>
      <w:r w:rsidRPr="0071540B">
        <w:rPr>
          <w:rFonts w:hint="eastAsia"/>
        </w:rPr>
        <w:t xml:space="preserve"> </w:t>
      </w:r>
      <w:ins w:id="31" w:author="TK-STAFF 爰川知宏" w:date="2024-09-29T12:16:00Z" w16du:dateUtc="2024-09-29T03:16:00Z">
        <w:r w:rsidR="006535BC">
          <w:rPr>
            <w:rFonts w:hint="eastAsia"/>
          </w:rPr>
          <w:t>入手先</w:t>
        </w:r>
        <w:r w:rsidR="006535BC">
          <w:t>&lt;</w:t>
        </w:r>
      </w:ins>
      <w:hyperlink r:id="rId15" w:history="1">
        <w:r w:rsidRPr="003144A3">
          <w:rPr>
            <w:rStyle w:val="a4"/>
          </w:rPr>
          <w:t>https://www.bousai.go.jp/kohou/kouhoubousai/r06/110/special_02.html</w:t>
        </w:r>
      </w:hyperlink>
      <w:ins w:id="32" w:author="TK-STAFF 爰川知宏" w:date="2024-09-29T12:16:00Z" w16du:dateUtc="2024-09-29T03:16:00Z">
        <w:r w:rsidR="006535BC">
          <w:rPr>
            <w:rStyle w:val="a4"/>
          </w:rPr>
          <w:t>&gt;</w:t>
        </w:r>
      </w:ins>
      <w:r>
        <w:rPr>
          <w:rFonts w:hint="eastAsia"/>
        </w:rPr>
        <w:t>, (</w:t>
      </w:r>
      <w:del w:id="33" w:author="TK-STAFF 爰川知宏" w:date="2024-09-29T12:16:00Z" w16du:dateUtc="2024-09-29T03:16:00Z">
        <w:r w:rsidDel="006535BC">
          <w:rPr>
            <w:rFonts w:hint="eastAsia"/>
          </w:rPr>
          <w:delText>閲覧日</w:delText>
        </w:r>
      </w:del>
      <w:ins w:id="34" w:author="TK-STAFF 爰川知宏" w:date="2024-09-29T12:16:00Z" w16du:dateUtc="2024-09-29T03:16:00Z">
        <w:r w:rsidR="006535BC">
          <w:rPr>
            <w:rFonts w:hint="eastAsia"/>
          </w:rPr>
          <w:t>参照</w:t>
        </w:r>
        <w:r w:rsidR="006535BC">
          <w:t>20</w:t>
        </w:r>
      </w:ins>
      <w:r w:rsidRPr="001E2909">
        <w:rPr>
          <w:rFonts w:hint="eastAsia"/>
        </w:rPr>
        <w:t>24-09-</w:t>
      </w:r>
      <w:r>
        <w:rPr>
          <w:rFonts w:hint="eastAsia"/>
        </w:rPr>
        <w:t>16)</w:t>
      </w:r>
      <w:ins w:id="35" w:author="TK-STAFF 爰川知宏" w:date="2024-09-29T12:16:00Z" w16du:dateUtc="2024-09-29T03:16:00Z">
        <w:r w:rsidR="006535BC">
          <w:t>.</w:t>
        </w:r>
      </w:ins>
    </w:p>
    <w:p w14:paraId="72FEA28E" w14:textId="07766EFD" w:rsidR="00653375" w:rsidRDefault="00653375" w:rsidP="00653375">
      <w:pPr>
        <w:pStyle w:val="a"/>
      </w:pPr>
      <w:r>
        <w:rPr>
          <w:rFonts w:hint="eastAsia"/>
        </w:rPr>
        <w:t>内閣府</w:t>
      </w:r>
      <w:del w:id="36" w:author="TK-STAFF 爰川知宏" w:date="2024-09-29T12:16:00Z" w16du:dateUtc="2024-09-29T03:16:00Z">
        <w:r w:rsidDel="006535BC">
          <w:rPr>
            <w:rFonts w:hint="eastAsia"/>
          </w:rPr>
          <w:delText>防災情報</w:delText>
        </w:r>
      </w:del>
      <w:ins w:id="37" w:author="TK-STAFF 爰川知宏" w:date="2024-09-29T12:17:00Z" w16du:dateUtc="2024-09-29T03:17:00Z">
        <w:r w:rsidR="006535BC">
          <w:rPr>
            <w:rFonts w:hint="eastAsia"/>
          </w:rPr>
          <w:t>：</w:t>
        </w:r>
      </w:ins>
      <w:del w:id="38" w:author="TK-STAFF 爰川知宏" w:date="2024-09-29T12:17:00Z" w16du:dateUtc="2024-09-29T03:17:00Z">
        <w:r w:rsidDel="006535BC">
          <w:rPr>
            <w:rFonts w:hint="eastAsia"/>
          </w:rPr>
          <w:delText xml:space="preserve">, </w:delText>
        </w:r>
      </w:del>
      <w:r w:rsidRPr="00CE6E3B">
        <w:t>避難行動要支援者名簿</w:t>
      </w:r>
      <w:r>
        <w:rPr>
          <w:rFonts w:hint="eastAsia"/>
        </w:rPr>
        <w:t>に係る取り組み調査（令和６年４月１日現在：市町村別）</w:t>
      </w:r>
      <w:r>
        <w:rPr>
          <w:rFonts w:hint="eastAsia"/>
        </w:rPr>
        <w:t>,</w:t>
      </w:r>
      <w:r w:rsidRPr="00CE6E3B">
        <w:t xml:space="preserve"> </w:t>
      </w:r>
      <w:ins w:id="39" w:author="TK-STAFF 爰川知宏" w:date="2024-09-29T12:16:00Z" w16du:dateUtc="2024-09-29T03:16:00Z">
        <w:r w:rsidR="006535BC">
          <w:rPr>
            <w:rFonts w:hint="eastAsia"/>
          </w:rPr>
          <w:t>入手先</w:t>
        </w:r>
        <w:r w:rsidR="006535BC">
          <w:t>&lt;</w:t>
        </w:r>
      </w:ins>
      <w:hyperlink r:id="rId16" w:history="1">
        <w:r w:rsidRPr="00783B35">
          <w:rPr>
            <w:rStyle w:val="a4"/>
          </w:rPr>
          <w:t>https://www.bousai.go.jp/taisaku/hisaisyagyousei/pdf/r6chosa1.pdf</w:t>
        </w:r>
      </w:hyperlink>
      <w:ins w:id="40" w:author="TK-STAFF 爰川知宏" w:date="2024-09-29T12:16:00Z" w16du:dateUtc="2024-09-29T03:16:00Z">
        <w:r w:rsidR="006535BC">
          <w:rPr>
            <w:rStyle w:val="a4"/>
          </w:rPr>
          <w:t>&gt;</w:t>
        </w:r>
      </w:ins>
      <w:r>
        <w:rPr>
          <w:rFonts w:hint="eastAsia"/>
        </w:rPr>
        <w:t xml:space="preserve">, </w:t>
      </w:r>
      <w:r w:rsidRPr="001E2909">
        <w:t>(</w:t>
      </w:r>
      <w:del w:id="41" w:author="TK-STAFF 爰川知宏" w:date="2024-09-29T12:16:00Z" w16du:dateUtc="2024-09-29T03:16:00Z">
        <w:r w:rsidDel="006535BC">
          <w:rPr>
            <w:rFonts w:hint="eastAsia"/>
          </w:rPr>
          <w:delText>閲覧日</w:delText>
        </w:r>
      </w:del>
      <w:ins w:id="42" w:author="TK-STAFF 爰川知宏" w:date="2024-09-29T12:16:00Z" w16du:dateUtc="2024-09-29T03:16:00Z">
        <w:r w:rsidR="006535BC">
          <w:rPr>
            <w:rFonts w:hint="eastAsia"/>
          </w:rPr>
          <w:t>参照</w:t>
        </w:r>
      </w:ins>
      <w:r w:rsidRPr="001E2909">
        <w:rPr>
          <w:rFonts w:hint="eastAsia"/>
        </w:rPr>
        <w:t>2024-09-</w:t>
      </w:r>
      <w:r>
        <w:rPr>
          <w:rFonts w:hint="eastAsia"/>
        </w:rPr>
        <w:t>19)</w:t>
      </w:r>
    </w:p>
    <w:p w14:paraId="11592790" w14:textId="24F29F36" w:rsidR="00D93ECE" w:rsidRDefault="006535BC" w:rsidP="00D93ECE">
      <w:pPr>
        <w:pStyle w:val="a"/>
      </w:pPr>
      <w:ins w:id="43" w:author="TK-STAFF 爰川知宏" w:date="2024-09-29T12:16:00Z" w16du:dateUtc="2024-09-29T03:16:00Z">
        <w:r w:rsidRPr="00F70B3D">
          <w:t>爰川知宏</w:t>
        </w:r>
        <w:r>
          <w:rPr>
            <w:rFonts w:hint="eastAsia"/>
          </w:rPr>
          <w:t>，</w:t>
        </w:r>
        <w:r w:rsidRPr="00F70B3D">
          <w:t>佐藤隼</w:t>
        </w:r>
        <w:r>
          <w:rPr>
            <w:rFonts w:hint="eastAsia"/>
          </w:rPr>
          <w:t>，</w:t>
        </w:r>
        <w:r w:rsidRPr="00F70B3D">
          <w:t>川野瑛士</w:t>
        </w:r>
        <w:r>
          <w:rPr>
            <w:rFonts w:hint="eastAsia"/>
          </w:rPr>
          <w:t>，</w:t>
        </w:r>
        <w:r w:rsidRPr="00F70B3D">
          <w:t>落合慶広</w:t>
        </w:r>
      </w:ins>
      <w:del w:id="44" w:author="TK-STAFF 爰川知宏" w:date="2024-09-29T12:16:00Z" w16du:dateUtc="2024-09-29T03:16:00Z">
        <w:r w:rsidR="00D93ECE" w:rsidDel="006535BC">
          <w:rPr>
            <w:rFonts w:hint="eastAsia"/>
          </w:rPr>
          <w:delText>情報処理学会</w:delText>
        </w:r>
      </w:del>
      <w:ins w:id="45" w:author="TK-STAFF 爰川知宏" w:date="2024-09-29T12:16:00Z" w16du:dateUtc="2024-09-29T03:16:00Z">
        <w:r>
          <w:rPr>
            <w:rFonts w:hint="eastAsia"/>
          </w:rPr>
          <w:t>：</w:t>
        </w:r>
      </w:ins>
      <w:del w:id="46" w:author="TK-STAFF 爰川知宏" w:date="2024-09-29T12:16:00Z" w16du:dateUtc="2024-09-29T03:16:00Z">
        <w:r w:rsidR="00D93ECE" w:rsidDel="006535BC">
          <w:rPr>
            <w:rFonts w:hint="eastAsia"/>
          </w:rPr>
          <w:delText>，</w:delText>
        </w:r>
      </w:del>
      <w:r w:rsidR="00D93ECE">
        <w:rPr>
          <w:rFonts w:hint="eastAsia"/>
        </w:rPr>
        <w:t>都市災害時の避難行動における共助支援プラットフォームの提案，</w:t>
      </w:r>
      <w:ins w:id="47" w:author="TK-STAFF 爰川知宏" w:date="2024-09-29T12:18:00Z" w16du:dateUtc="2024-09-29T03:18:00Z">
        <w:r>
          <w:rPr>
            <w:rFonts w:hint="eastAsia"/>
          </w:rPr>
          <w:t>情報処理学会研究報告</w:t>
        </w:r>
      </w:ins>
      <w:ins w:id="48" w:author="TK-STAFF 爰川知宏" w:date="2024-09-29T12:19:00Z" w16du:dateUtc="2024-09-29T03:19:00Z">
        <w:r>
          <w:t xml:space="preserve">, </w:t>
        </w:r>
        <w:r w:rsidRPr="006535BC">
          <w:t>Vol.</w:t>
        </w:r>
        <w:r>
          <w:t xml:space="preserve"> </w:t>
        </w:r>
        <w:r w:rsidRPr="006535BC">
          <w:t>2024-CN-122</w:t>
        </w:r>
        <w:r>
          <w:t xml:space="preserve">, </w:t>
        </w:r>
        <w:r w:rsidRPr="006535BC">
          <w:t>No.3</w:t>
        </w:r>
        <w:r>
          <w:t>, pp. 1-6 (2024)</w:t>
        </w:r>
      </w:ins>
      <w:del w:id="49" w:author="TK-STAFF 爰川知宏" w:date="2024-09-29T12:16:00Z" w16du:dateUtc="2024-09-29T03:16:00Z">
        <w:r w:rsidR="00D93ECE" w:rsidRPr="00F70B3D" w:rsidDel="006535BC">
          <w:delText>爰川知宏</w:delText>
        </w:r>
        <w:r w:rsidR="00D93ECE" w:rsidDel="006535BC">
          <w:rPr>
            <w:rFonts w:hint="eastAsia"/>
          </w:rPr>
          <w:delText>，</w:delText>
        </w:r>
        <w:r w:rsidR="00D93ECE" w:rsidRPr="00F70B3D" w:rsidDel="006535BC">
          <w:delText>佐藤隼</w:delText>
        </w:r>
        <w:r w:rsidR="00D93ECE" w:rsidDel="006535BC">
          <w:rPr>
            <w:rFonts w:hint="eastAsia"/>
          </w:rPr>
          <w:delText>，</w:delText>
        </w:r>
        <w:r w:rsidR="00D93ECE" w:rsidRPr="00F70B3D" w:rsidDel="006535BC">
          <w:delText>川野瑛士</w:delText>
        </w:r>
        <w:r w:rsidR="00D93ECE" w:rsidDel="006535BC">
          <w:rPr>
            <w:rFonts w:hint="eastAsia"/>
          </w:rPr>
          <w:delText>，</w:delText>
        </w:r>
        <w:r w:rsidR="00D93ECE" w:rsidRPr="00F70B3D" w:rsidDel="006535BC">
          <w:delText>落合慶広</w:delText>
        </w:r>
      </w:del>
      <w:r w:rsidR="00D93ECE">
        <w:rPr>
          <w:rFonts w:hint="eastAsia"/>
        </w:rPr>
        <w:t>．</w:t>
      </w:r>
    </w:p>
    <w:p w14:paraId="5FE5CDFE" w14:textId="5D767BDB" w:rsidR="002F5E95" w:rsidRDefault="00F70B3D" w:rsidP="002F5E95">
      <w:pPr>
        <w:pStyle w:val="a"/>
      </w:pPr>
      <w:r>
        <w:rPr>
          <w:rFonts w:hint="eastAsia"/>
        </w:rPr>
        <w:t>内閣府</w:t>
      </w:r>
      <w:del w:id="50" w:author="TK-STAFF 爰川知宏" w:date="2024-09-29T12:20:00Z" w16du:dateUtc="2024-09-29T03:20:00Z">
        <w:r w:rsidDel="006535BC">
          <w:rPr>
            <w:rFonts w:hint="eastAsia"/>
          </w:rPr>
          <w:delText>防災情報</w:delText>
        </w:r>
      </w:del>
      <w:r w:rsidR="003144A3">
        <w:rPr>
          <w:rFonts w:hint="eastAsia"/>
        </w:rPr>
        <w:t xml:space="preserve">, </w:t>
      </w:r>
      <w:r>
        <w:rPr>
          <w:rFonts w:hint="eastAsia"/>
        </w:rPr>
        <w:t>特集</w:t>
      </w:r>
      <w:r>
        <w:rPr>
          <w:rFonts w:hint="eastAsia"/>
        </w:rPr>
        <w:t xml:space="preserve"> </w:t>
      </w:r>
      <w:r>
        <w:rPr>
          <w:rFonts w:hint="eastAsia"/>
        </w:rPr>
        <w:t>共助による支援活動</w:t>
      </w:r>
      <w:r w:rsidR="003144A3">
        <w:rPr>
          <w:rFonts w:hint="eastAsia"/>
        </w:rPr>
        <w:t>,</w:t>
      </w:r>
      <w:r>
        <w:rPr>
          <w:rFonts w:hint="eastAsia"/>
        </w:rPr>
        <w:t xml:space="preserve"> </w:t>
      </w:r>
      <w:ins w:id="51" w:author="TK-STAFF 爰川知宏" w:date="2024-09-29T12:20:00Z" w16du:dateUtc="2024-09-29T03:20:00Z">
        <w:r w:rsidR="006535BC">
          <w:rPr>
            <w:rFonts w:hint="eastAsia"/>
          </w:rPr>
          <w:t>入手先</w:t>
        </w:r>
        <w:r w:rsidR="006535BC">
          <w:t>&lt;</w:t>
        </w:r>
      </w:ins>
      <w:hyperlink r:id="rId17" w:history="1">
        <w:r w:rsidR="005F776A" w:rsidRPr="004553E4">
          <w:rPr>
            <w:rStyle w:val="a4"/>
          </w:rPr>
          <w:t>https://www.bousai.go.jp/kohou/kouhoubousai/h25/73/special_01.html</w:t>
        </w:r>
      </w:hyperlink>
      <w:ins w:id="52" w:author="TK-STAFF 爰川知宏" w:date="2024-09-29T12:20:00Z" w16du:dateUtc="2024-09-29T03:20:00Z">
        <w:r w:rsidR="006535BC">
          <w:rPr>
            <w:rStyle w:val="a4"/>
          </w:rPr>
          <w:t>&gt;</w:t>
        </w:r>
      </w:ins>
      <w:r w:rsidR="002F5E95">
        <w:rPr>
          <w:rFonts w:hint="eastAsia"/>
        </w:rPr>
        <w:t xml:space="preserve">, </w:t>
      </w:r>
      <w:r w:rsidR="00EB493F">
        <w:rPr>
          <w:rFonts w:hint="eastAsia"/>
        </w:rPr>
        <w:t>(</w:t>
      </w:r>
      <w:del w:id="53" w:author="TK-STAFF 爰川知宏" w:date="2024-09-29T12:20:00Z" w16du:dateUtc="2024-09-29T03:20:00Z">
        <w:r w:rsidDel="006535BC">
          <w:rPr>
            <w:rFonts w:hint="eastAsia"/>
          </w:rPr>
          <w:delText>閲覧日</w:delText>
        </w:r>
      </w:del>
      <w:ins w:id="54" w:author="TK-STAFF 爰川知宏" w:date="2024-09-29T12:20:00Z" w16du:dateUtc="2024-09-29T03:20:00Z">
        <w:r w:rsidR="006535BC">
          <w:rPr>
            <w:rFonts w:hint="eastAsia"/>
          </w:rPr>
          <w:t>参照</w:t>
        </w:r>
        <w:r w:rsidR="006535BC">
          <w:t>20</w:t>
        </w:r>
      </w:ins>
      <w:r w:rsidR="002F5E95" w:rsidRPr="001E2909">
        <w:rPr>
          <w:rFonts w:hint="eastAsia"/>
        </w:rPr>
        <w:t>24-09-</w:t>
      </w:r>
      <w:r>
        <w:rPr>
          <w:rFonts w:hint="eastAsia"/>
        </w:rPr>
        <w:t>19</w:t>
      </w:r>
      <w:r w:rsidR="002F5E95">
        <w:rPr>
          <w:rFonts w:hint="eastAsia"/>
        </w:rPr>
        <w:t>)</w:t>
      </w:r>
    </w:p>
    <w:sectPr w:rsidR="002F5E95" w:rsidSect="0095102F">
      <w:type w:val="continuous"/>
      <w:pgSz w:w="11906" w:h="16838" w:code="9"/>
      <w:pgMar w:top="1021" w:right="567" w:bottom="1021" w:left="1134" w:header="851" w:footer="992" w:gutter="0"/>
      <w:cols w:num="2" w:space="567"/>
      <w:docGrid w:type="linesAndChars" w:linePitch="245" w:charSpace="109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K-STAFF 爰川知宏" w:date="2024-09-29T12:12:00Z" w:initials="Ｔ爰">
    <w:p w14:paraId="7078D0CB" w14:textId="77777777" w:rsidR="006535BC" w:rsidRDefault="006535BC" w:rsidP="006535BC">
      <w:pPr>
        <w:jc w:val="left"/>
      </w:pPr>
      <w:r>
        <w:rPr>
          <w:rStyle w:val="af9"/>
        </w:rPr>
        <w:annotationRef/>
      </w:r>
      <w:r>
        <w:rPr>
          <w:rFonts w:hint="eastAsia"/>
        </w:rPr>
        <w:t>様式を爰川事前配布のものから、</w:t>
      </w:r>
      <w:r>
        <w:rPr>
          <w:rFonts w:hint="eastAsia"/>
        </w:rPr>
        <w:t>Slack</w:t>
      </w:r>
      <w:r>
        <w:rPr>
          <w:rFonts w:hint="eastAsia"/>
        </w:rPr>
        <w:t>で流れていた公式のものに差し替えてください。</w:t>
      </w:r>
    </w:p>
    <w:p w14:paraId="0F1C57C7" w14:textId="77777777" w:rsidR="006535BC" w:rsidRDefault="006535BC" w:rsidP="006535BC">
      <w:pPr>
        <w:jc w:val="left"/>
      </w:pPr>
      <w:r>
        <w:rPr>
          <w:rFonts w:hint="eastAsia"/>
        </w:rPr>
        <w:t>あと、タイトルをもう少し実際にやる範囲に絞ったほうがよいです。｀</w:t>
      </w:r>
    </w:p>
  </w:comment>
  <w:comment w:id="21" w:author="TK-STAFF 爰川知宏" w:date="2024-09-29T12:15:00Z" w:initials="Ｔ爰">
    <w:p w14:paraId="239D1E74" w14:textId="1CE84394" w:rsidR="006535BC" w:rsidRDefault="006535BC" w:rsidP="006535BC">
      <w:pPr>
        <w:jc w:val="left"/>
      </w:pPr>
      <w:r>
        <w:rPr>
          <w:rStyle w:val="af9"/>
        </w:rPr>
        <w:annotationRef/>
      </w:r>
      <w:r>
        <w:rPr>
          <w:rFonts w:hint="eastAsia"/>
          <w:color w:val="000000"/>
        </w:rPr>
        <w:t>参照したページを記載してください。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1C57C7" w15:done="0"/>
  <w15:commentEx w15:paraId="239D1E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CAD73A" w16cex:dateUtc="2024-09-29T03:12:00Z"/>
  <w16cex:commentExtensible w16cex:durableId="390D99B6" w16cex:dateUtc="2024-09-29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1C57C7" w16cid:durableId="0ECAD73A"/>
  <w16cid:commentId w16cid:paraId="239D1E74" w16cid:durableId="390D99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22038" w14:textId="77777777" w:rsidR="001C1812" w:rsidRDefault="001C1812" w:rsidP="00804B69">
      <w:r>
        <w:separator/>
      </w:r>
    </w:p>
  </w:endnote>
  <w:endnote w:type="continuationSeparator" w:id="0">
    <w:p w14:paraId="7155F7D3" w14:textId="77777777" w:rsidR="001C1812" w:rsidRDefault="001C1812"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C3310" w14:textId="77777777" w:rsidR="001C1812" w:rsidRDefault="001C1812" w:rsidP="00804B69">
      <w:r>
        <w:separator/>
      </w:r>
    </w:p>
  </w:footnote>
  <w:footnote w:type="continuationSeparator" w:id="0">
    <w:p w14:paraId="7CE967F6" w14:textId="77777777" w:rsidR="001C1812" w:rsidRDefault="001C1812"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K-STAFF 爰川知宏">
    <w15:presenceInfo w15:providerId="AD" w15:userId="S::kokogawa.tomohiro@iput.ac.jp::aa983770-f51e-424c-bf21-15cc87572d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185"/>
  <w:drawingGridVerticalSpacing w:val="2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9"/>
    <w:rsid w:val="00031504"/>
    <w:rsid w:val="000339F3"/>
    <w:rsid w:val="00052143"/>
    <w:rsid w:val="00065E4D"/>
    <w:rsid w:val="000752AA"/>
    <w:rsid w:val="00076FEA"/>
    <w:rsid w:val="000864F5"/>
    <w:rsid w:val="00086B41"/>
    <w:rsid w:val="000872F4"/>
    <w:rsid w:val="000C47C4"/>
    <w:rsid w:val="00115205"/>
    <w:rsid w:val="001228F3"/>
    <w:rsid w:val="001308DE"/>
    <w:rsid w:val="00130DAC"/>
    <w:rsid w:val="00137EC1"/>
    <w:rsid w:val="00153D6F"/>
    <w:rsid w:val="001642B6"/>
    <w:rsid w:val="001734D9"/>
    <w:rsid w:val="00176C30"/>
    <w:rsid w:val="00191D25"/>
    <w:rsid w:val="001922B9"/>
    <w:rsid w:val="001A5E40"/>
    <w:rsid w:val="001A7271"/>
    <w:rsid w:val="001B4700"/>
    <w:rsid w:val="001B5FC4"/>
    <w:rsid w:val="001C1812"/>
    <w:rsid w:val="001D76F8"/>
    <w:rsid w:val="001E2909"/>
    <w:rsid w:val="00200CEE"/>
    <w:rsid w:val="00212E27"/>
    <w:rsid w:val="002238BB"/>
    <w:rsid w:val="002256AC"/>
    <w:rsid w:val="00234565"/>
    <w:rsid w:val="002360B3"/>
    <w:rsid w:val="00270841"/>
    <w:rsid w:val="00283DAD"/>
    <w:rsid w:val="002954E7"/>
    <w:rsid w:val="002D65DA"/>
    <w:rsid w:val="002E714A"/>
    <w:rsid w:val="002F5E95"/>
    <w:rsid w:val="003122CC"/>
    <w:rsid w:val="003144A3"/>
    <w:rsid w:val="00325BE2"/>
    <w:rsid w:val="00352D6B"/>
    <w:rsid w:val="00376899"/>
    <w:rsid w:val="003C1752"/>
    <w:rsid w:val="003C20BB"/>
    <w:rsid w:val="003C702C"/>
    <w:rsid w:val="003E4B96"/>
    <w:rsid w:val="00400F44"/>
    <w:rsid w:val="00450D42"/>
    <w:rsid w:val="00454B01"/>
    <w:rsid w:val="004753F2"/>
    <w:rsid w:val="00477703"/>
    <w:rsid w:val="00483303"/>
    <w:rsid w:val="00486C3F"/>
    <w:rsid w:val="00495D3C"/>
    <w:rsid w:val="004A03FE"/>
    <w:rsid w:val="004B2553"/>
    <w:rsid w:val="004C0FDB"/>
    <w:rsid w:val="004C7FA2"/>
    <w:rsid w:val="004D02CA"/>
    <w:rsid w:val="004D1C11"/>
    <w:rsid w:val="004E0298"/>
    <w:rsid w:val="004F1299"/>
    <w:rsid w:val="004F23CF"/>
    <w:rsid w:val="00536A0F"/>
    <w:rsid w:val="005836FF"/>
    <w:rsid w:val="00583F34"/>
    <w:rsid w:val="00597E52"/>
    <w:rsid w:val="005A7AE7"/>
    <w:rsid w:val="005C75C2"/>
    <w:rsid w:val="005D7594"/>
    <w:rsid w:val="005E021D"/>
    <w:rsid w:val="005F01DE"/>
    <w:rsid w:val="005F776A"/>
    <w:rsid w:val="006041B8"/>
    <w:rsid w:val="00631EB4"/>
    <w:rsid w:val="00633486"/>
    <w:rsid w:val="00653375"/>
    <w:rsid w:val="006535BC"/>
    <w:rsid w:val="00663A3C"/>
    <w:rsid w:val="00664A38"/>
    <w:rsid w:val="00665931"/>
    <w:rsid w:val="00670380"/>
    <w:rsid w:val="00687648"/>
    <w:rsid w:val="006B1040"/>
    <w:rsid w:val="006B2FF3"/>
    <w:rsid w:val="006C016C"/>
    <w:rsid w:val="006C315D"/>
    <w:rsid w:val="006F0874"/>
    <w:rsid w:val="00700792"/>
    <w:rsid w:val="00702C6E"/>
    <w:rsid w:val="007039D0"/>
    <w:rsid w:val="007044B3"/>
    <w:rsid w:val="00706881"/>
    <w:rsid w:val="0071540B"/>
    <w:rsid w:val="00757202"/>
    <w:rsid w:val="00772127"/>
    <w:rsid w:val="00775558"/>
    <w:rsid w:val="0079068C"/>
    <w:rsid w:val="007A1A40"/>
    <w:rsid w:val="007B503D"/>
    <w:rsid w:val="007B691B"/>
    <w:rsid w:val="007C6A9B"/>
    <w:rsid w:val="007D49A8"/>
    <w:rsid w:val="007D7452"/>
    <w:rsid w:val="007D796D"/>
    <w:rsid w:val="00804B69"/>
    <w:rsid w:val="0081213F"/>
    <w:rsid w:val="00812A81"/>
    <w:rsid w:val="0087788E"/>
    <w:rsid w:val="00884973"/>
    <w:rsid w:val="00893C5A"/>
    <w:rsid w:val="00893E0A"/>
    <w:rsid w:val="008A569A"/>
    <w:rsid w:val="008B0D84"/>
    <w:rsid w:val="008B5FEF"/>
    <w:rsid w:val="008F7029"/>
    <w:rsid w:val="00911AB4"/>
    <w:rsid w:val="00912645"/>
    <w:rsid w:val="0095102F"/>
    <w:rsid w:val="0095786F"/>
    <w:rsid w:val="0099193E"/>
    <w:rsid w:val="00994D9E"/>
    <w:rsid w:val="009E1DA9"/>
    <w:rsid w:val="00A537F3"/>
    <w:rsid w:val="00A64A67"/>
    <w:rsid w:val="00A74B30"/>
    <w:rsid w:val="00AB0D8D"/>
    <w:rsid w:val="00AE0174"/>
    <w:rsid w:val="00AF1658"/>
    <w:rsid w:val="00B0531E"/>
    <w:rsid w:val="00B078F5"/>
    <w:rsid w:val="00B140E6"/>
    <w:rsid w:val="00B24F7C"/>
    <w:rsid w:val="00B27ACD"/>
    <w:rsid w:val="00B339E3"/>
    <w:rsid w:val="00B57EE2"/>
    <w:rsid w:val="00B72E22"/>
    <w:rsid w:val="00B96904"/>
    <w:rsid w:val="00BA47FE"/>
    <w:rsid w:val="00C04C39"/>
    <w:rsid w:val="00C22F87"/>
    <w:rsid w:val="00C65FEB"/>
    <w:rsid w:val="00C7269D"/>
    <w:rsid w:val="00C808D0"/>
    <w:rsid w:val="00CB6F72"/>
    <w:rsid w:val="00CE6E3B"/>
    <w:rsid w:val="00D01E17"/>
    <w:rsid w:val="00D445BC"/>
    <w:rsid w:val="00D55BC8"/>
    <w:rsid w:val="00D93ECE"/>
    <w:rsid w:val="00D977A5"/>
    <w:rsid w:val="00DA14AA"/>
    <w:rsid w:val="00DB0B6F"/>
    <w:rsid w:val="00DC4292"/>
    <w:rsid w:val="00DE2C21"/>
    <w:rsid w:val="00DF5D90"/>
    <w:rsid w:val="00E16986"/>
    <w:rsid w:val="00E205D3"/>
    <w:rsid w:val="00E407AD"/>
    <w:rsid w:val="00E60EB8"/>
    <w:rsid w:val="00E80855"/>
    <w:rsid w:val="00EA2445"/>
    <w:rsid w:val="00EB13EC"/>
    <w:rsid w:val="00EB493F"/>
    <w:rsid w:val="00EE4B86"/>
    <w:rsid w:val="00EE6B1B"/>
    <w:rsid w:val="00EF23A9"/>
    <w:rsid w:val="00F03A41"/>
    <w:rsid w:val="00F178FB"/>
    <w:rsid w:val="00F17A73"/>
    <w:rsid w:val="00F40713"/>
    <w:rsid w:val="00F47523"/>
    <w:rsid w:val="00F540B8"/>
    <w:rsid w:val="00F62166"/>
    <w:rsid w:val="00F70B3D"/>
    <w:rsid w:val="00F76D9E"/>
    <w:rsid w:val="00F772A8"/>
    <w:rsid w:val="00F93DCF"/>
    <w:rsid w:val="00FA31C2"/>
    <w:rsid w:val="00FA3AC3"/>
    <w:rsid w:val="00FD2810"/>
    <w:rsid w:val="00FE667E"/>
    <w:rsid w:val="00FF6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F5E95"/>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customStyle="1" w:styleId="af5">
    <w:name w:val="論文本文"/>
    <w:basedOn w:val="a0"/>
    <w:link w:val="af6"/>
    <w:qFormat/>
    <w:rsid w:val="00EB493F"/>
    <w:pPr>
      <w:ind w:firstLineChars="100" w:firstLine="185"/>
    </w:pPr>
    <w:rPr>
      <w:rFonts w:ascii="ＭＳ Ｐ明朝"/>
    </w:rPr>
  </w:style>
  <w:style w:type="character" w:customStyle="1" w:styleId="af6">
    <w:name w:val="論文本文 (文字)"/>
    <w:link w:val="af5"/>
    <w:rsid w:val="00EB493F"/>
    <w:rPr>
      <w:rFonts w:ascii="ＭＳ Ｐ明朝" w:hAnsi="Times New Roman"/>
      <w:kern w:val="2"/>
      <w:sz w:val="18"/>
      <w:szCs w:val="18"/>
    </w:rPr>
  </w:style>
  <w:style w:type="character" w:styleId="af7">
    <w:name w:val="FollowedHyperlink"/>
    <w:semiHidden/>
    <w:unhideWhenUsed/>
    <w:rsid w:val="00CE6E3B"/>
    <w:rPr>
      <w:color w:val="800080"/>
      <w:u w:val="single"/>
    </w:rPr>
  </w:style>
  <w:style w:type="paragraph" w:styleId="af8">
    <w:name w:val="Revision"/>
    <w:hidden/>
    <w:uiPriority w:val="99"/>
    <w:semiHidden/>
    <w:rsid w:val="006535BC"/>
    <w:rPr>
      <w:rFonts w:ascii="Times New Roman" w:hAnsi="Times New Roman"/>
      <w:kern w:val="2"/>
      <w:sz w:val="18"/>
      <w:szCs w:val="18"/>
    </w:rPr>
  </w:style>
  <w:style w:type="character" w:styleId="af9">
    <w:name w:val="annotation reference"/>
    <w:basedOn w:val="a1"/>
    <w:semiHidden/>
    <w:unhideWhenUsed/>
    <w:rsid w:val="006535BC"/>
    <w:rPr>
      <w:sz w:val="18"/>
      <w:szCs w:val="18"/>
    </w:rPr>
  </w:style>
  <w:style w:type="paragraph" w:styleId="afa">
    <w:name w:val="annotation text"/>
    <w:basedOn w:val="a0"/>
    <w:link w:val="afb"/>
    <w:semiHidden/>
    <w:unhideWhenUsed/>
    <w:rsid w:val="006535BC"/>
    <w:pPr>
      <w:jc w:val="left"/>
    </w:pPr>
  </w:style>
  <w:style w:type="character" w:customStyle="1" w:styleId="afb">
    <w:name w:val="コメント文字列 (文字)"/>
    <w:basedOn w:val="a1"/>
    <w:link w:val="afa"/>
    <w:semiHidden/>
    <w:rsid w:val="006535BC"/>
    <w:rPr>
      <w:rFonts w:ascii="Times New Roman" w:hAnsi="Times New Roman"/>
      <w:kern w:val="2"/>
      <w:sz w:val="18"/>
      <w:szCs w:val="18"/>
    </w:rPr>
  </w:style>
  <w:style w:type="paragraph" w:styleId="afc">
    <w:name w:val="annotation subject"/>
    <w:basedOn w:val="afa"/>
    <w:next w:val="afa"/>
    <w:link w:val="afd"/>
    <w:semiHidden/>
    <w:unhideWhenUsed/>
    <w:rsid w:val="006535BC"/>
    <w:rPr>
      <w:b/>
      <w:bCs/>
    </w:rPr>
  </w:style>
  <w:style w:type="character" w:customStyle="1" w:styleId="afd">
    <w:name w:val="コメント内容 (文字)"/>
    <w:basedOn w:val="afb"/>
    <w:link w:val="afc"/>
    <w:semiHidden/>
    <w:rsid w:val="006535BC"/>
    <w:rPr>
      <w:rFonts w:ascii="Times New Roman" w:hAnsi="Times New Roman"/>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bousai.go.jp/kohou/kouhoubousai/h25/73/special_01.html" TargetMode="External"/><Relationship Id="rId2" Type="http://schemas.openxmlformats.org/officeDocument/2006/relationships/numbering" Target="numbering.xml"/><Relationship Id="rId16" Type="http://schemas.openxmlformats.org/officeDocument/2006/relationships/hyperlink" Target="https://www.bousai.go.jp/taisaku/hisaisyagyousei/pdf/r6chosa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bousai.go.jp/kohou/kouhoubousai/r06/110/special_02.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ousai.go.jp/updates/shizensaigai/shizensaigai.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8F7-266A-4CDC-89C3-9DE3F9D6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516</Words>
  <Characters>2942</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TK-STAFF 爰川知宏</cp:lastModifiedBy>
  <cp:revision>3</cp:revision>
  <cp:lastPrinted>2003-02-18T05:10:00Z</cp:lastPrinted>
  <dcterms:created xsi:type="dcterms:W3CDTF">2024-09-29T03:11:00Z</dcterms:created>
  <dcterms:modified xsi:type="dcterms:W3CDTF">2024-09-29T03:21:00Z</dcterms:modified>
</cp:coreProperties>
</file>